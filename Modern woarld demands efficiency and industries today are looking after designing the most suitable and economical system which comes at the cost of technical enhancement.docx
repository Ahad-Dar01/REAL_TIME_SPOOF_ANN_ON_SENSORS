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7D9C" w14:textId="2C492D0D" w:rsidR="001F697E" w:rsidRDefault="001F697E" w:rsidP="006360D4">
      <w:pPr>
        <w:jc w:val="both"/>
      </w:pPr>
    </w:p>
    <w:p w14:paraId="4379F37B" w14:textId="77777777" w:rsidR="001F697E" w:rsidRPr="001F697E" w:rsidRDefault="001F697E" w:rsidP="006360D4">
      <w:pPr>
        <w:pStyle w:val="ListParagraph"/>
        <w:keepNext/>
        <w:keepLines/>
        <w:numPr>
          <w:ilvl w:val="0"/>
          <w:numId w:val="3"/>
        </w:numPr>
        <w:spacing w:before="240" w:after="0"/>
        <w:contextualSpacing w:val="0"/>
        <w:jc w:val="both"/>
        <w:outlineLvl w:val="0"/>
        <w:rPr>
          <w:rFonts w:asciiTheme="majorHAnsi" w:eastAsiaTheme="majorEastAsia" w:hAnsiTheme="majorHAnsi" w:cstheme="majorBidi"/>
          <w:vanish/>
          <w:color w:val="365F91" w:themeColor="accent1" w:themeShade="BF"/>
          <w:sz w:val="32"/>
          <w:szCs w:val="32"/>
        </w:rPr>
      </w:pPr>
    </w:p>
    <w:p w14:paraId="6BF2C6BA" w14:textId="77777777" w:rsidR="001F697E" w:rsidRPr="001F697E" w:rsidRDefault="001F697E" w:rsidP="006360D4">
      <w:pPr>
        <w:pStyle w:val="ListParagraph"/>
        <w:keepNext/>
        <w:keepLines/>
        <w:numPr>
          <w:ilvl w:val="0"/>
          <w:numId w:val="3"/>
        </w:numPr>
        <w:spacing w:before="240" w:after="0"/>
        <w:contextualSpacing w:val="0"/>
        <w:jc w:val="both"/>
        <w:outlineLvl w:val="0"/>
        <w:rPr>
          <w:rFonts w:asciiTheme="majorHAnsi" w:eastAsiaTheme="majorEastAsia" w:hAnsiTheme="majorHAnsi" w:cstheme="majorBidi"/>
          <w:vanish/>
          <w:color w:val="365F91" w:themeColor="accent1" w:themeShade="BF"/>
          <w:sz w:val="32"/>
          <w:szCs w:val="32"/>
        </w:rPr>
      </w:pPr>
    </w:p>
    <w:p w14:paraId="46CD0C0E" w14:textId="0501C9E7" w:rsidR="007B621C" w:rsidRPr="007B621C" w:rsidRDefault="007B621C" w:rsidP="006360D4">
      <w:pPr>
        <w:pStyle w:val="Heading2"/>
        <w:numPr>
          <w:ilvl w:val="1"/>
          <w:numId w:val="4"/>
        </w:numPr>
        <w:jc w:val="both"/>
      </w:pPr>
      <w:r>
        <w:t>Maintenance</w:t>
      </w:r>
    </w:p>
    <w:p w14:paraId="35D2A6E5" w14:textId="22F16122" w:rsidR="00AE5059" w:rsidRPr="00042D6B" w:rsidRDefault="00AE5059" w:rsidP="006360D4">
      <w:pPr>
        <w:jc w:val="both"/>
        <w:rPr>
          <w:sz w:val="24"/>
          <w:szCs w:val="24"/>
        </w:rPr>
      </w:pPr>
      <w:r w:rsidRPr="00042D6B">
        <w:rPr>
          <w:sz w:val="24"/>
          <w:szCs w:val="24"/>
        </w:rPr>
        <w:t>Modern world demands efficiency and industries today are looking after designing the most suitable and economical system which</w:t>
      </w:r>
      <w:r w:rsidR="00E33791">
        <w:rPr>
          <w:sz w:val="24"/>
          <w:szCs w:val="24"/>
        </w:rPr>
        <w:t xml:space="preserve"> demands</w:t>
      </w:r>
      <w:r w:rsidRPr="00042D6B">
        <w:rPr>
          <w:sz w:val="24"/>
          <w:szCs w:val="24"/>
        </w:rPr>
        <w:t xml:space="preserve"> technical enhancement. Most of the factories today are getting rid of inventory and working on </w:t>
      </w:r>
      <w:proofErr w:type="gramStart"/>
      <w:r w:rsidRPr="00042D6B">
        <w:rPr>
          <w:sz w:val="24"/>
          <w:szCs w:val="24"/>
        </w:rPr>
        <w:t>JIT(</w:t>
      </w:r>
      <w:proofErr w:type="gramEnd"/>
      <w:r w:rsidRPr="00042D6B">
        <w:rPr>
          <w:sz w:val="24"/>
          <w:szCs w:val="24"/>
        </w:rPr>
        <w:t>Just-in-time ) model to cut down the workforce, this new inception in today’s world upbrings an issue of machine maintenance to a whole new scale and therefore it needs to be addressed effectively.</w:t>
      </w:r>
      <w:r w:rsidR="00E22E9D" w:rsidRPr="00042D6B">
        <w:rPr>
          <w:sz w:val="24"/>
          <w:szCs w:val="24"/>
        </w:rPr>
        <w:t xml:space="preserve"> </w:t>
      </w:r>
      <w:r w:rsidRPr="00042D6B">
        <w:rPr>
          <w:sz w:val="24"/>
          <w:szCs w:val="24"/>
        </w:rPr>
        <w:t>Under 10 % of industrial equipment are bound to wear out because of their old age</w:t>
      </w:r>
      <w:r w:rsidR="00E22E9D" w:rsidRPr="00042D6B">
        <w:rPr>
          <w:sz w:val="24"/>
          <w:szCs w:val="24"/>
        </w:rPr>
        <w:t>, the way machine deteriorate is not our concern but when it will be needed to replace is what we have to address and some of them are swift while other take time, it all depends upon various environmental and equipment factor but all rotary machine have some signature hidden under their working which can be resourceful for detecting the particular error and hence a maintenance process is eased by the aid of some signal marks</w:t>
      </w:r>
      <w:r w:rsidR="00E42E62">
        <w:rPr>
          <w:sz w:val="24"/>
          <w:szCs w:val="24"/>
        </w:rPr>
        <w:t xml:space="preserve"> as shown by [1]</w:t>
      </w:r>
      <w:r w:rsidR="00E22E9D" w:rsidRPr="00042D6B">
        <w:rPr>
          <w:sz w:val="24"/>
          <w:szCs w:val="24"/>
        </w:rPr>
        <w:t>.</w:t>
      </w:r>
    </w:p>
    <w:p w14:paraId="24F0F393" w14:textId="487C841F" w:rsidR="00E22E9D" w:rsidRPr="00042D6B" w:rsidRDefault="00E51F9D" w:rsidP="006360D4">
      <w:pPr>
        <w:pStyle w:val="Heading2"/>
        <w:jc w:val="both"/>
      </w:pPr>
      <w:r>
        <w:t>Methodologies</w:t>
      </w:r>
    </w:p>
    <w:p w14:paraId="6F2C2CD5" w14:textId="77777777" w:rsidR="00E51F9D" w:rsidRDefault="00E22E9D" w:rsidP="006360D4">
      <w:pPr>
        <w:jc w:val="both"/>
        <w:rPr>
          <w:sz w:val="24"/>
          <w:szCs w:val="24"/>
        </w:rPr>
      </w:pPr>
      <w:r w:rsidRPr="00042D6B">
        <w:rPr>
          <w:sz w:val="24"/>
          <w:szCs w:val="24"/>
        </w:rPr>
        <w:t>In industries, following three techniques are in practice for industrial maintenance:</w:t>
      </w:r>
    </w:p>
    <w:p w14:paraId="5F887B11" w14:textId="0CC0CF75" w:rsidR="00E51F9D" w:rsidRDefault="00E51F9D" w:rsidP="006360D4">
      <w:pPr>
        <w:jc w:val="both"/>
        <w:rPr>
          <w:sz w:val="24"/>
          <w:szCs w:val="24"/>
        </w:rPr>
      </w:pPr>
      <w:r>
        <w:rPr>
          <w:sz w:val="24"/>
          <w:szCs w:val="24"/>
        </w:rPr>
        <w:tab/>
      </w:r>
      <w:r w:rsidR="00E22E9D" w:rsidRPr="00042D6B">
        <w:rPr>
          <w:sz w:val="24"/>
          <w:szCs w:val="24"/>
        </w:rPr>
        <w:t xml:space="preserve"> </w:t>
      </w:r>
      <w:r w:rsidR="00E22E9D" w:rsidRPr="00042D6B">
        <w:rPr>
          <w:sz w:val="24"/>
          <w:szCs w:val="24"/>
        </w:rPr>
        <w:sym w:font="Symbol" w:char="F0B7"/>
      </w:r>
      <w:r w:rsidR="00E22E9D" w:rsidRPr="00042D6B">
        <w:rPr>
          <w:sz w:val="24"/>
          <w:szCs w:val="24"/>
        </w:rPr>
        <w:t xml:space="preserve"> Breakdown maintenance </w:t>
      </w:r>
    </w:p>
    <w:p w14:paraId="47CE91EE" w14:textId="40E010F1" w:rsidR="00E51F9D" w:rsidRDefault="00E51F9D" w:rsidP="006360D4">
      <w:pPr>
        <w:jc w:val="both"/>
        <w:rPr>
          <w:sz w:val="24"/>
          <w:szCs w:val="24"/>
        </w:rPr>
      </w:pPr>
      <w:r>
        <w:rPr>
          <w:sz w:val="24"/>
          <w:szCs w:val="24"/>
        </w:rPr>
        <w:tab/>
        <w:t xml:space="preserve"> </w:t>
      </w:r>
      <w:r w:rsidR="00E22E9D" w:rsidRPr="00042D6B">
        <w:rPr>
          <w:sz w:val="24"/>
          <w:szCs w:val="24"/>
        </w:rPr>
        <w:sym w:font="Symbol" w:char="F0B7"/>
      </w:r>
      <w:r w:rsidR="00E22E9D" w:rsidRPr="00042D6B">
        <w:rPr>
          <w:sz w:val="24"/>
          <w:szCs w:val="24"/>
        </w:rPr>
        <w:t xml:space="preserve"> Scheduled or preventive maintenance </w:t>
      </w:r>
    </w:p>
    <w:p w14:paraId="5256AB61" w14:textId="091BBDBB" w:rsidR="00E22E9D" w:rsidRPr="00042D6B" w:rsidRDefault="00E51F9D" w:rsidP="006360D4">
      <w:pPr>
        <w:jc w:val="both"/>
        <w:rPr>
          <w:sz w:val="24"/>
          <w:szCs w:val="24"/>
        </w:rPr>
      </w:pPr>
      <w:r>
        <w:rPr>
          <w:sz w:val="24"/>
          <w:szCs w:val="24"/>
        </w:rPr>
        <w:tab/>
        <w:t xml:space="preserve"> </w:t>
      </w:r>
      <w:r w:rsidR="00E22E9D" w:rsidRPr="00042D6B">
        <w:rPr>
          <w:sz w:val="24"/>
          <w:szCs w:val="24"/>
        </w:rPr>
        <w:sym w:font="Symbol" w:char="F0B7"/>
      </w:r>
      <w:r w:rsidR="00E22E9D" w:rsidRPr="00042D6B">
        <w:rPr>
          <w:sz w:val="24"/>
          <w:szCs w:val="24"/>
        </w:rPr>
        <w:t xml:space="preserve"> Predictive maintenance</w:t>
      </w:r>
    </w:p>
    <w:p w14:paraId="52A79DE5" w14:textId="1115A537" w:rsidR="00685011" w:rsidRDefault="00E14BD7" w:rsidP="006360D4">
      <w:pPr>
        <w:pStyle w:val="Heading2"/>
        <w:jc w:val="both"/>
      </w:pPr>
      <w:r>
        <w:t>Breakdown</w:t>
      </w:r>
    </w:p>
    <w:p w14:paraId="069D50A8" w14:textId="77777777" w:rsidR="00E14BD7" w:rsidRPr="00042D6B" w:rsidRDefault="00E14BD7" w:rsidP="006360D4">
      <w:pPr>
        <w:spacing w:after="0"/>
        <w:jc w:val="both"/>
        <w:rPr>
          <w:sz w:val="24"/>
          <w:szCs w:val="24"/>
        </w:rPr>
      </w:pPr>
      <w:r w:rsidRPr="00042D6B">
        <w:rPr>
          <w:sz w:val="24"/>
          <w:szCs w:val="24"/>
        </w:rPr>
        <w:t xml:space="preserve">Breakdown maintenance refers to changing the equipment when it is worn out. </w:t>
      </w:r>
    </w:p>
    <w:p w14:paraId="5C2BFC92" w14:textId="3A8E4B79" w:rsidR="00E14BD7" w:rsidRDefault="00E14BD7" w:rsidP="006360D4">
      <w:pPr>
        <w:spacing w:after="0"/>
        <w:jc w:val="both"/>
        <w:rPr>
          <w:sz w:val="24"/>
          <w:szCs w:val="24"/>
        </w:rPr>
      </w:pPr>
      <w:r w:rsidRPr="00042D6B">
        <w:rPr>
          <w:sz w:val="24"/>
          <w:szCs w:val="24"/>
        </w:rPr>
        <w:t xml:space="preserve">Maintenance of this type seems to save the cost of maintenance system but there are few factors which </w:t>
      </w:r>
      <w:proofErr w:type="gramStart"/>
      <w:r w:rsidRPr="00042D6B">
        <w:rPr>
          <w:sz w:val="24"/>
          <w:szCs w:val="24"/>
        </w:rPr>
        <w:t>have to</w:t>
      </w:r>
      <w:proofErr w:type="gramEnd"/>
      <w:r w:rsidRPr="00042D6B">
        <w:rPr>
          <w:sz w:val="24"/>
          <w:szCs w:val="24"/>
        </w:rPr>
        <w:t xml:space="preserve"> be kept in mind as this kind of maintenance do come up with major risks.</w:t>
      </w:r>
      <w:r w:rsidR="00AE7D31">
        <w:rPr>
          <w:sz w:val="24"/>
          <w:szCs w:val="24"/>
        </w:rPr>
        <w:t xml:space="preserve"> </w:t>
      </w:r>
      <w:r w:rsidRPr="00042D6B">
        <w:rPr>
          <w:sz w:val="24"/>
          <w:szCs w:val="24"/>
        </w:rPr>
        <w:t>If there is a small scale production facility with limited amount of products to be delivered in ample time and the machinery being used have separate part and misfunctioning of one sector does not relate to other, here we can implement breakdown maintenance and there is no need to inject maintenance system her but in corporate world, we have tightly scheduled production facility and even delay of an hour can be bit problematic and some misfunction left unaddressed can lead to extensive repairing than could have been neede</w:t>
      </w:r>
      <w:r w:rsidR="00D44791">
        <w:rPr>
          <w:sz w:val="24"/>
          <w:szCs w:val="24"/>
        </w:rPr>
        <w:t>d</w:t>
      </w:r>
      <w:r w:rsidRPr="00042D6B">
        <w:rPr>
          <w:sz w:val="24"/>
          <w:szCs w:val="24"/>
        </w:rPr>
        <w:t xml:space="preserve"> before so in these system, we have to look for different approach.</w:t>
      </w:r>
    </w:p>
    <w:p w14:paraId="7FF238EB" w14:textId="77777777" w:rsidR="0097551E" w:rsidRPr="00042D6B" w:rsidRDefault="0097551E" w:rsidP="006360D4">
      <w:pPr>
        <w:spacing w:after="0"/>
        <w:jc w:val="both"/>
        <w:rPr>
          <w:sz w:val="24"/>
          <w:szCs w:val="24"/>
        </w:rPr>
      </w:pPr>
    </w:p>
    <w:p w14:paraId="1ADF611D" w14:textId="49710B61" w:rsidR="00E14BD7" w:rsidRDefault="00D44791" w:rsidP="006360D4">
      <w:pPr>
        <w:pStyle w:val="Heading2"/>
        <w:jc w:val="both"/>
      </w:pPr>
      <w:r>
        <w:t>Scheduled</w:t>
      </w:r>
    </w:p>
    <w:p w14:paraId="585BED86" w14:textId="77777777" w:rsidR="004730AC" w:rsidRPr="00042D6B" w:rsidRDefault="004730AC" w:rsidP="006360D4">
      <w:pPr>
        <w:spacing w:after="0"/>
        <w:jc w:val="both"/>
        <w:rPr>
          <w:sz w:val="24"/>
          <w:szCs w:val="24"/>
        </w:rPr>
      </w:pPr>
      <w:r w:rsidRPr="00042D6B">
        <w:rPr>
          <w:sz w:val="24"/>
          <w:szCs w:val="24"/>
        </w:rPr>
        <w:t xml:space="preserve">A type of maintenance where periodic inspection of machine is performed and machine is dismantled and assessed, all the worn-out part or event entire machinery is </w:t>
      </w:r>
      <w:proofErr w:type="gramStart"/>
      <w:r w:rsidRPr="00042D6B">
        <w:rPr>
          <w:sz w:val="24"/>
          <w:szCs w:val="24"/>
        </w:rPr>
        <w:t>replace</w:t>
      </w:r>
      <w:proofErr w:type="gramEnd"/>
      <w:r w:rsidRPr="00042D6B">
        <w:rPr>
          <w:sz w:val="24"/>
          <w:szCs w:val="24"/>
        </w:rPr>
        <w:t xml:space="preserve"> after certain period but this approach have several drawbacks.</w:t>
      </w:r>
    </w:p>
    <w:p w14:paraId="59B40CC3" w14:textId="77777777" w:rsidR="004730AC" w:rsidRPr="00042D6B" w:rsidRDefault="004730AC" w:rsidP="006360D4">
      <w:pPr>
        <w:spacing w:after="0"/>
        <w:jc w:val="both"/>
        <w:rPr>
          <w:sz w:val="24"/>
          <w:szCs w:val="24"/>
        </w:rPr>
      </w:pPr>
      <w:r w:rsidRPr="00042D6B">
        <w:rPr>
          <w:sz w:val="24"/>
          <w:szCs w:val="24"/>
        </w:rPr>
        <w:t>Inspection and tracing the defects is cost inefficient and scheduling it at regular intervals worsen it in making financially effective. Moreover, shutting down the machine for its testing adds more to the problem.</w:t>
      </w:r>
    </w:p>
    <w:p w14:paraId="6B5A81EF" w14:textId="1B0F22B4" w:rsidR="004730AC" w:rsidRDefault="004730AC" w:rsidP="006360D4">
      <w:pPr>
        <w:spacing w:after="0"/>
        <w:jc w:val="both"/>
        <w:rPr>
          <w:sz w:val="24"/>
          <w:szCs w:val="24"/>
        </w:rPr>
      </w:pPr>
      <w:r w:rsidRPr="00042D6B">
        <w:rPr>
          <w:sz w:val="24"/>
          <w:szCs w:val="24"/>
        </w:rPr>
        <w:lastRenderedPageBreak/>
        <w:t>This approach can be effective only if the anticipated span of machine’s wear and tear is accurately predicted and there is no significant financial risk i</w:t>
      </w:r>
      <w:r>
        <w:rPr>
          <w:sz w:val="24"/>
          <w:szCs w:val="24"/>
        </w:rPr>
        <w:t xml:space="preserve">ncurred </w:t>
      </w:r>
      <w:r w:rsidRPr="00042D6B">
        <w:rPr>
          <w:sz w:val="24"/>
          <w:szCs w:val="24"/>
        </w:rPr>
        <w:t>in its inspection but there are better alternatives to it as discussed below.</w:t>
      </w:r>
    </w:p>
    <w:p w14:paraId="2EB31A80" w14:textId="77777777" w:rsidR="00E64C58" w:rsidRPr="00042D6B" w:rsidRDefault="00E64C58" w:rsidP="006360D4">
      <w:pPr>
        <w:spacing w:after="0"/>
        <w:jc w:val="both"/>
        <w:rPr>
          <w:sz w:val="24"/>
          <w:szCs w:val="24"/>
        </w:rPr>
      </w:pPr>
    </w:p>
    <w:p w14:paraId="35C0FBDB" w14:textId="3166C254" w:rsidR="0097551E" w:rsidRDefault="008F2D59" w:rsidP="006360D4">
      <w:pPr>
        <w:pStyle w:val="Heading2"/>
        <w:jc w:val="both"/>
      </w:pPr>
      <w:r>
        <w:t xml:space="preserve">Predictive </w:t>
      </w:r>
    </w:p>
    <w:p w14:paraId="4E39D0E1" w14:textId="08869074" w:rsidR="00E64C58" w:rsidRPr="006360D4" w:rsidRDefault="006A0204" w:rsidP="006360D4">
      <w:pPr>
        <w:spacing w:after="0"/>
        <w:jc w:val="both"/>
        <w:rPr>
          <w:sz w:val="24"/>
          <w:szCs w:val="24"/>
        </w:rPr>
      </w:pPr>
      <w:r w:rsidRPr="006360D4">
        <w:rPr>
          <w:sz w:val="24"/>
          <w:szCs w:val="24"/>
        </w:rPr>
        <w:t>The name itself suggests the crux of this technique. We have different parameter which are non-linearly related to th</w:t>
      </w:r>
      <w:r w:rsidR="006360D4" w:rsidRPr="006360D4">
        <w:rPr>
          <w:sz w:val="24"/>
          <w:szCs w:val="24"/>
        </w:rPr>
        <w:t>e motor working, these</w:t>
      </w:r>
      <w:r w:rsidRPr="006360D4">
        <w:rPr>
          <w:sz w:val="24"/>
          <w:szCs w:val="24"/>
        </w:rPr>
        <w:t xml:space="preserve"> parameter like temperature, vibration and current have their </w:t>
      </w:r>
      <w:proofErr w:type="gramStart"/>
      <w:r w:rsidRPr="006360D4">
        <w:rPr>
          <w:sz w:val="24"/>
          <w:szCs w:val="24"/>
        </w:rPr>
        <w:t>particular signatures</w:t>
      </w:r>
      <w:proofErr w:type="gramEnd"/>
      <w:r w:rsidRPr="006360D4">
        <w:rPr>
          <w:sz w:val="24"/>
          <w:szCs w:val="24"/>
        </w:rPr>
        <w:t xml:space="preserve"> which are largely influenced by any change in motor working condition and therefore differences in their signature will lead us to further analysis of fault detection and predicting the estimated life of a motor.</w:t>
      </w:r>
    </w:p>
    <w:p w14:paraId="767E5C2B" w14:textId="1E77859B" w:rsidR="006A0204" w:rsidRPr="006360D4" w:rsidRDefault="006A0204" w:rsidP="006360D4">
      <w:pPr>
        <w:spacing w:after="0"/>
        <w:jc w:val="both"/>
        <w:rPr>
          <w:sz w:val="24"/>
          <w:szCs w:val="24"/>
        </w:rPr>
      </w:pPr>
      <w:r w:rsidRPr="006360D4">
        <w:rPr>
          <w:sz w:val="24"/>
          <w:szCs w:val="24"/>
        </w:rPr>
        <w:t xml:space="preserve">In predictive maintenance unlike </w:t>
      </w:r>
      <w:r w:rsidR="006360D4" w:rsidRPr="006360D4">
        <w:rPr>
          <w:sz w:val="24"/>
          <w:szCs w:val="24"/>
        </w:rPr>
        <w:t>scheduled,</w:t>
      </w:r>
      <w:r w:rsidRPr="006360D4">
        <w:rPr>
          <w:sz w:val="24"/>
          <w:szCs w:val="24"/>
        </w:rPr>
        <w:t xml:space="preserve"> we don’t have to parse the entire system and look for the fault rather we just detect the fault and predict how much and </w:t>
      </w:r>
      <w:proofErr w:type="spellStart"/>
      <w:r w:rsidRPr="006360D4">
        <w:rPr>
          <w:sz w:val="24"/>
          <w:szCs w:val="24"/>
        </w:rPr>
        <w:t>upto</w:t>
      </w:r>
      <w:proofErr w:type="spellEnd"/>
      <w:r w:rsidRPr="006360D4">
        <w:rPr>
          <w:sz w:val="24"/>
          <w:szCs w:val="24"/>
        </w:rPr>
        <w:t xml:space="preserve"> which extent system can bear and then we scheduled its repairing according to our comfort hence avoiding sudden repairing which is the case in breakdown maintenance.</w:t>
      </w:r>
    </w:p>
    <w:p w14:paraId="320AF50F" w14:textId="2D605CA0" w:rsidR="006A0204" w:rsidRDefault="006A0204" w:rsidP="006360D4">
      <w:pPr>
        <w:spacing w:after="0"/>
        <w:jc w:val="both"/>
        <w:rPr>
          <w:sz w:val="24"/>
          <w:szCs w:val="24"/>
        </w:rPr>
      </w:pPr>
      <w:r w:rsidRPr="006360D4">
        <w:rPr>
          <w:sz w:val="24"/>
          <w:szCs w:val="24"/>
        </w:rPr>
        <w:t xml:space="preserve">In industries, now a days, predictive maintenance is being deployed as it </w:t>
      </w:r>
      <w:proofErr w:type="gramStart"/>
      <w:r w:rsidRPr="006360D4">
        <w:rPr>
          <w:sz w:val="24"/>
          <w:szCs w:val="24"/>
        </w:rPr>
        <w:t>reduce</w:t>
      </w:r>
      <w:proofErr w:type="gramEnd"/>
      <w:r w:rsidRPr="006360D4">
        <w:rPr>
          <w:sz w:val="24"/>
          <w:szCs w:val="24"/>
        </w:rPr>
        <w:t xml:space="preserve"> the cost which is incurred by scheduling</w:t>
      </w:r>
      <w:r w:rsidR="006360D4" w:rsidRPr="006360D4">
        <w:rPr>
          <w:sz w:val="24"/>
          <w:szCs w:val="24"/>
        </w:rPr>
        <w:t xml:space="preserve"> maintenance</w:t>
      </w:r>
      <w:r w:rsidRPr="006360D4">
        <w:rPr>
          <w:sz w:val="24"/>
          <w:szCs w:val="24"/>
        </w:rPr>
        <w:t xml:space="preserve"> and it also emits the issue like production inefficiency and time mismanagement which are imposed via breakdown ma</w:t>
      </w:r>
      <w:r w:rsidR="006360D4" w:rsidRPr="006360D4">
        <w:rPr>
          <w:sz w:val="24"/>
          <w:szCs w:val="24"/>
        </w:rPr>
        <w:t>intenance</w:t>
      </w:r>
      <w:r w:rsidRPr="006360D4">
        <w:rPr>
          <w:sz w:val="24"/>
          <w:szCs w:val="24"/>
        </w:rPr>
        <w:t>.</w:t>
      </w:r>
    </w:p>
    <w:p w14:paraId="64CE3F96" w14:textId="77777777" w:rsidR="006360D4" w:rsidRPr="006360D4" w:rsidRDefault="006360D4" w:rsidP="006360D4">
      <w:pPr>
        <w:spacing w:after="0"/>
        <w:jc w:val="both"/>
        <w:rPr>
          <w:sz w:val="24"/>
          <w:szCs w:val="24"/>
        </w:rPr>
      </w:pPr>
    </w:p>
    <w:p w14:paraId="4EDA070A" w14:textId="187D74D7" w:rsidR="00BC3AD0" w:rsidRDefault="00BC3AD0" w:rsidP="006360D4">
      <w:pPr>
        <w:pStyle w:val="Heading2"/>
        <w:jc w:val="both"/>
      </w:pPr>
      <w:r>
        <w:t>Conditional Monitoring</w:t>
      </w:r>
    </w:p>
    <w:p w14:paraId="53233ACB" w14:textId="0E4444B8" w:rsidR="001E593E" w:rsidRPr="001E593E" w:rsidRDefault="001E593E" w:rsidP="006360D4">
      <w:pPr>
        <w:jc w:val="both"/>
        <w:rPr>
          <w:sz w:val="24"/>
          <w:szCs w:val="24"/>
        </w:rPr>
      </w:pPr>
      <w:r w:rsidRPr="00042D6B">
        <w:rPr>
          <w:sz w:val="24"/>
          <w:szCs w:val="24"/>
        </w:rPr>
        <w:t xml:space="preserve">Faultier machine exhibit nuances in their different parameters which can be processed down to detect the fault. There are several </w:t>
      </w:r>
      <w:r w:rsidR="00EA7E3C" w:rsidRPr="00042D6B">
        <w:rPr>
          <w:sz w:val="24"/>
          <w:szCs w:val="24"/>
        </w:rPr>
        <w:t>parameters</w:t>
      </w:r>
      <w:r w:rsidRPr="00042D6B">
        <w:rPr>
          <w:sz w:val="24"/>
          <w:szCs w:val="24"/>
        </w:rPr>
        <w:t xml:space="preserve"> like vibration, current, temperature </w:t>
      </w:r>
      <w:proofErr w:type="spellStart"/>
      <w:r w:rsidRPr="00042D6B">
        <w:rPr>
          <w:sz w:val="24"/>
          <w:szCs w:val="24"/>
        </w:rPr>
        <w:t>etc</w:t>
      </w:r>
      <w:proofErr w:type="spellEnd"/>
      <w:r w:rsidRPr="00042D6B">
        <w:rPr>
          <w:sz w:val="24"/>
          <w:szCs w:val="24"/>
        </w:rPr>
        <w:t xml:space="preserve"> considered while estimating the machine status by deploying data analysis technique on fetched data set. We can directly detect the fault by looking at the output signal of a sensor in some cases while in most cases, we </w:t>
      </w:r>
      <w:proofErr w:type="gramStart"/>
      <w:r w:rsidRPr="00042D6B">
        <w:rPr>
          <w:sz w:val="24"/>
          <w:szCs w:val="24"/>
        </w:rPr>
        <w:t>have to</w:t>
      </w:r>
      <w:proofErr w:type="gramEnd"/>
      <w:r w:rsidRPr="00042D6B">
        <w:rPr>
          <w:sz w:val="24"/>
          <w:szCs w:val="24"/>
        </w:rPr>
        <w:t xml:space="preserve"> rely on statistical analysis technique on fetched packet of data set from </w:t>
      </w:r>
      <w:r w:rsidR="00EA7E3C" w:rsidRPr="00042D6B">
        <w:rPr>
          <w:sz w:val="24"/>
          <w:szCs w:val="24"/>
        </w:rPr>
        <w:t>Raspberry PI</w:t>
      </w:r>
      <w:r w:rsidR="00E8153F">
        <w:rPr>
          <w:sz w:val="24"/>
          <w:szCs w:val="24"/>
        </w:rPr>
        <w:t xml:space="preserve"> as noted in [7]</w:t>
      </w:r>
      <w:r w:rsidRPr="00042D6B">
        <w:rPr>
          <w:sz w:val="24"/>
          <w:szCs w:val="24"/>
        </w:rPr>
        <w:t>.</w:t>
      </w:r>
    </w:p>
    <w:p w14:paraId="3BC46313" w14:textId="26CD271E" w:rsidR="001E593E" w:rsidRDefault="001E593E" w:rsidP="006360D4">
      <w:pPr>
        <w:pStyle w:val="Heading3"/>
        <w:jc w:val="both"/>
      </w:pPr>
      <w:r w:rsidRPr="001E593E">
        <w:t>Infrared Thermography</w:t>
      </w:r>
    </w:p>
    <w:p w14:paraId="07F4CBE4" w14:textId="46556030" w:rsidR="001E593E" w:rsidRPr="00042D6B" w:rsidRDefault="001E593E" w:rsidP="006360D4">
      <w:pPr>
        <w:spacing w:after="0"/>
        <w:jc w:val="both"/>
      </w:pPr>
      <w:r w:rsidRPr="00042D6B">
        <w:t>Every</w:t>
      </w:r>
      <w:r w:rsidR="008748E1">
        <w:t xml:space="preserve"> </w:t>
      </w:r>
      <w:r w:rsidRPr="00042D6B">
        <w:t xml:space="preserve">object above absolute zero emit thermal radiation which can’t be seen by bare eyes but there </w:t>
      </w:r>
      <w:proofErr w:type="gramStart"/>
      <w:r w:rsidRPr="00042D6B">
        <w:t>are</w:t>
      </w:r>
      <w:proofErr w:type="gramEnd"/>
      <w:r w:rsidRPr="00042D6B">
        <w:t xml:space="preserve"> instrument to observe it and </w:t>
      </w:r>
      <w:r w:rsidRPr="00042D6B">
        <w:rPr>
          <w:i/>
          <w:iCs/>
        </w:rPr>
        <w:t>Thermograms</w:t>
      </w:r>
      <w:r w:rsidRPr="00042D6B">
        <w:t xml:space="preserve"> are used to plot the object temperature,</w:t>
      </w:r>
    </w:p>
    <w:p w14:paraId="553E9343" w14:textId="77777777" w:rsidR="001E593E" w:rsidRPr="00042D6B" w:rsidRDefault="001E593E" w:rsidP="006360D4">
      <w:pPr>
        <w:spacing w:after="0"/>
        <w:jc w:val="both"/>
        <w:rPr>
          <w:sz w:val="24"/>
          <w:szCs w:val="24"/>
        </w:rPr>
      </w:pPr>
      <w:r w:rsidRPr="00042D6B">
        <w:rPr>
          <w:sz w:val="24"/>
          <w:szCs w:val="24"/>
        </w:rPr>
        <w:t>Specific to plant maintenance and condition monitoring, infrared thermography is used in applications such as:</w:t>
      </w:r>
    </w:p>
    <w:p w14:paraId="5CA45C56" w14:textId="58F04467" w:rsidR="001E593E" w:rsidRPr="00BE21A4" w:rsidRDefault="001E593E" w:rsidP="006360D4">
      <w:pPr>
        <w:pStyle w:val="ListParagraph"/>
        <w:numPr>
          <w:ilvl w:val="0"/>
          <w:numId w:val="5"/>
        </w:numPr>
        <w:spacing w:after="0"/>
        <w:jc w:val="both"/>
        <w:rPr>
          <w:sz w:val="24"/>
          <w:szCs w:val="24"/>
        </w:rPr>
      </w:pPr>
      <w:r w:rsidRPr="00BE21A4">
        <w:rPr>
          <w:sz w:val="24"/>
          <w:szCs w:val="24"/>
        </w:rPr>
        <w:t>Monitoring the electrical and mechanical conditions of a motor</w:t>
      </w:r>
    </w:p>
    <w:p w14:paraId="287737C5" w14:textId="002E7CC7" w:rsidR="001E593E" w:rsidRPr="00BE21A4" w:rsidRDefault="001E593E" w:rsidP="006360D4">
      <w:pPr>
        <w:pStyle w:val="ListParagraph"/>
        <w:numPr>
          <w:ilvl w:val="0"/>
          <w:numId w:val="5"/>
        </w:numPr>
        <w:spacing w:after="0"/>
        <w:jc w:val="both"/>
        <w:rPr>
          <w:sz w:val="24"/>
          <w:szCs w:val="24"/>
        </w:rPr>
      </w:pPr>
      <w:r w:rsidRPr="00BE21A4">
        <w:rPr>
          <w:sz w:val="24"/>
          <w:szCs w:val="24"/>
        </w:rPr>
        <w:t>Bearing inspections (abnormal bearing friction)</w:t>
      </w:r>
    </w:p>
    <w:p w14:paraId="00A342F5" w14:textId="47C8DC30" w:rsidR="001E593E" w:rsidRPr="00BE21A4" w:rsidRDefault="001E593E" w:rsidP="006360D4">
      <w:pPr>
        <w:pStyle w:val="ListParagraph"/>
        <w:numPr>
          <w:ilvl w:val="0"/>
          <w:numId w:val="5"/>
        </w:numPr>
        <w:spacing w:after="0"/>
        <w:jc w:val="both"/>
        <w:rPr>
          <w:sz w:val="24"/>
          <w:szCs w:val="24"/>
        </w:rPr>
      </w:pPr>
      <w:r w:rsidRPr="00BE21A4">
        <w:rPr>
          <w:sz w:val="24"/>
          <w:szCs w:val="24"/>
        </w:rPr>
        <w:t>Monitoring refractory insulation</w:t>
      </w:r>
    </w:p>
    <w:p w14:paraId="124C61EF" w14:textId="02B78065" w:rsidR="001E593E" w:rsidRPr="00BE21A4" w:rsidRDefault="001E593E" w:rsidP="006360D4">
      <w:pPr>
        <w:pStyle w:val="ListParagraph"/>
        <w:numPr>
          <w:ilvl w:val="0"/>
          <w:numId w:val="5"/>
        </w:numPr>
        <w:spacing w:after="0"/>
        <w:jc w:val="both"/>
        <w:rPr>
          <w:sz w:val="24"/>
          <w:szCs w:val="24"/>
        </w:rPr>
      </w:pPr>
      <w:r w:rsidRPr="00BE21A4">
        <w:rPr>
          <w:sz w:val="24"/>
          <w:szCs w:val="24"/>
        </w:rPr>
        <w:t xml:space="preserve">Locating gas, </w:t>
      </w:r>
      <w:proofErr w:type="gramStart"/>
      <w:r w:rsidRPr="00BE21A4">
        <w:rPr>
          <w:sz w:val="24"/>
          <w:szCs w:val="24"/>
        </w:rPr>
        <w:t>liquids</w:t>
      </w:r>
      <w:proofErr w:type="gramEnd"/>
      <w:r w:rsidRPr="00BE21A4">
        <w:rPr>
          <w:sz w:val="24"/>
          <w:szCs w:val="24"/>
        </w:rPr>
        <w:t xml:space="preserve"> and sludge levels</w:t>
      </w:r>
    </w:p>
    <w:p w14:paraId="1755D8C2" w14:textId="5F959DD5" w:rsidR="001E593E" w:rsidRDefault="001E593E" w:rsidP="006360D4">
      <w:pPr>
        <w:spacing w:after="0"/>
        <w:jc w:val="both"/>
        <w:rPr>
          <w:sz w:val="24"/>
          <w:szCs w:val="24"/>
        </w:rPr>
      </w:pPr>
      <w:r w:rsidRPr="00042D6B">
        <w:rPr>
          <w:sz w:val="24"/>
          <w:szCs w:val="24"/>
        </w:rPr>
        <w:t xml:space="preserve">Abnormal heat pattern can be indicator of the fault as machines hear signature do vary if there is any noise in it but to analyze and </w:t>
      </w:r>
      <w:r w:rsidR="00EA7E3C" w:rsidRPr="00042D6B">
        <w:rPr>
          <w:sz w:val="24"/>
          <w:szCs w:val="24"/>
        </w:rPr>
        <w:t>pinpoint</w:t>
      </w:r>
      <w:r w:rsidRPr="00042D6B">
        <w:rPr>
          <w:sz w:val="24"/>
          <w:szCs w:val="24"/>
        </w:rPr>
        <w:t xml:space="preserve"> the fault you </w:t>
      </w:r>
      <w:proofErr w:type="gramStart"/>
      <w:r w:rsidRPr="00042D6B">
        <w:rPr>
          <w:sz w:val="24"/>
          <w:szCs w:val="24"/>
        </w:rPr>
        <w:t>have to</w:t>
      </w:r>
      <w:proofErr w:type="gramEnd"/>
      <w:r w:rsidRPr="00042D6B">
        <w:rPr>
          <w:sz w:val="24"/>
          <w:szCs w:val="24"/>
        </w:rPr>
        <w:t xml:space="preserve"> carefully understand radiometry and heat transfer analysis on it.</w:t>
      </w:r>
    </w:p>
    <w:p w14:paraId="7D5E0F6D" w14:textId="1515F23F" w:rsidR="008748E1" w:rsidRPr="00042D6B" w:rsidRDefault="008748E1" w:rsidP="006360D4">
      <w:pPr>
        <w:spacing w:after="0"/>
        <w:jc w:val="both"/>
        <w:rPr>
          <w:sz w:val="24"/>
          <w:szCs w:val="24"/>
        </w:rPr>
      </w:pPr>
      <w:r>
        <w:rPr>
          <w:sz w:val="24"/>
          <w:szCs w:val="24"/>
        </w:rPr>
        <w:t>Some technique includes</w:t>
      </w:r>
    </w:p>
    <w:p w14:paraId="7374F8B3" w14:textId="77777777" w:rsidR="008748E1" w:rsidRPr="008748E1" w:rsidRDefault="001E593E" w:rsidP="006360D4">
      <w:pPr>
        <w:pStyle w:val="ListParagraph"/>
        <w:numPr>
          <w:ilvl w:val="0"/>
          <w:numId w:val="6"/>
        </w:numPr>
        <w:spacing w:after="0"/>
        <w:jc w:val="both"/>
        <w:rPr>
          <w:sz w:val="24"/>
          <w:szCs w:val="24"/>
        </w:rPr>
      </w:pPr>
      <w:r w:rsidRPr="008748E1">
        <w:rPr>
          <w:sz w:val="24"/>
          <w:szCs w:val="24"/>
        </w:rPr>
        <w:t>Spot infrared thermometers</w:t>
      </w:r>
    </w:p>
    <w:p w14:paraId="4DE8EE51" w14:textId="52DA99FA" w:rsidR="008748E1" w:rsidRPr="008748E1" w:rsidRDefault="001E593E" w:rsidP="006360D4">
      <w:pPr>
        <w:pStyle w:val="ListParagraph"/>
        <w:numPr>
          <w:ilvl w:val="0"/>
          <w:numId w:val="6"/>
        </w:numPr>
        <w:spacing w:after="0"/>
        <w:jc w:val="both"/>
        <w:rPr>
          <w:sz w:val="24"/>
          <w:szCs w:val="24"/>
        </w:rPr>
      </w:pPr>
      <w:r w:rsidRPr="008748E1">
        <w:rPr>
          <w:sz w:val="24"/>
          <w:szCs w:val="24"/>
        </w:rPr>
        <w:t>Infrared thermal-imaging cameras</w:t>
      </w:r>
    </w:p>
    <w:p w14:paraId="53693BAB" w14:textId="3756038D" w:rsidR="001E593E" w:rsidRPr="008748E1" w:rsidRDefault="001E593E" w:rsidP="006360D4">
      <w:pPr>
        <w:pStyle w:val="ListParagraph"/>
        <w:numPr>
          <w:ilvl w:val="0"/>
          <w:numId w:val="6"/>
        </w:numPr>
        <w:spacing w:after="0"/>
        <w:jc w:val="both"/>
        <w:rPr>
          <w:sz w:val="24"/>
          <w:szCs w:val="24"/>
        </w:rPr>
      </w:pPr>
      <w:r w:rsidRPr="008748E1">
        <w:rPr>
          <w:sz w:val="24"/>
          <w:szCs w:val="24"/>
        </w:rPr>
        <w:t>Infrared scanner systems</w:t>
      </w:r>
      <w:r w:rsidR="00E42E62">
        <w:rPr>
          <w:sz w:val="24"/>
          <w:szCs w:val="24"/>
        </w:rPr>
        <w:t>.</w:t>
      </w:r>
    </w:p>
    <w:p w14:paraId="27627A26" w14:textId="1AD8786E" w:rsidR="001E593E" w:rsidRDefault="00662B98" w:rsidP="006360D4">
      <w:pPr>
        <w:pStyle w:val="Heading3"/>
        <w:jc w:val="both"/>
      </w:pPr>
      <w:r>
        <w:lastRenderedPageBreak/>
        <w:t>Radiography</w:t>
      </w:r>
    </w:p>
    <w:p w14:paraId="7A776363" w14:textId="77777777" w:rsidR="00662B98" w:rsidRPr="00042D6B" w:rsidRDefault="00662B98" w:rsidP="006360D4">
      <w:pPr>
        <w:jc w:val="both"/>
        <w:rPr>
          <w:sz w:val="24"/>
          <w:szCs w:val="24"/>
        </w:rPr>
      </w:pPr>
      <w:r w:rsidRPr="00042D6B">
        <w:rPr>
          <w:sz w:val="24"/>
          <w:szCs w:val="24"/>
        </w:rPr>
        <w:t>This method uses radiation imaging to identify internal hardware and component flaws. Applications include inspecting castings, sintered parts, and weldments. One of the most thorough non-destructive testing methodologies is this one.</w:t>
      </w:r>
    </w:p>
    <w:p w14:paraId="512CC12E" w14:textId="51E2A2BC" w:rsidR="00662B98" w:rsidRPr="00042D6B" w:rsidRDefault="00662B98" w:rsidP="006360D4">
      <w:pPr>
        <w:jc w:val="both"/>
        <w:rPr>
          <w:sz w:val="24"/>
          <w:szCs w:val="24"/>
        </w:rPr>
      </w:pPr>
      <w:r w:rsidRPr="00042D6B">
        <w:rPr>
          <w:sz w:val="24"/>
          <w:szCs w:val="24"/>
        </w:rPr>
        <w:t xml:space="preserve">The method is based on calculating the differential radiation assimilation into the part or material, which may be measured and studied. Internal corrosion and flaws absorb various amounts of radiation. </w:t>
      </w:r>
    </w:p>
    <w:p w14:paraId="52A3F0E9" w14:textId="77777777" w:rsidR="00B95FDF" w:rsidRDefault="00662B98" w:rsidP="006360D4">
      <w:pPr>
        <w:jc w:val="both"/>
        <w:rPr>
          <w:sz w:val="24"/>
          <w:szCs w:val="24"/>
        </w:rPr>
      </w:pPr>
      <w:r w:rsidRPr="00B95FDF">
        <w:rPr>
          <w:sz w:val="24"/>
          <w:szCs w:val="24"/>
        </w:rPr>
        <w:t xml:space="preserve">Techniques include: </w:t>
      </w:r>
    </w:p>
    <w:p w14:paraId="4FA4DD5E" w14:textId="5BD98F92" w:rsidR="00B95FDF" w:rsidRPr="00B95FDF" w:rsidRDefault="00662B98" w:rsidP="006360D4">
      <w:pPr>
        <w:pStyle w:val="ListParagraph"/>
        <w:numPr>
          <w:ilvl w:val="0"/>
          <w:numId w:val="7"/>
        </w:numPr>
        <w:jc w:val="both"/>
        <w:rPr>
          <w:sz w:val="24"/>
          <w:szCs w:val="24"/>
        </w:rPr>
      </w:pPr>
      <w:r w:rsidRPr="00B95FDF">
        <w:rPr>
          <w:sz w:val="24"/>
          <w:szCs w:val="24"/>
        </w:rPr>
        <w:t xml:space="preserve">Neutron backscatter </w:t>
      </w:r>
    </w:p>
    <w:p w14:paraId="34957E5C" w14:textId="77777777" w:rsidR="00B95FDF" w:rsidRPr="00B95FDF" w:rsidRDefault="00662B98" w:rsidP="006360D4">
      <w:pPr>
        <w:pStyle w:val="ListParagraph"/>
        <w:numPr>
          <w:ilvl w:val="0"/>
          <w:numId w:val="7"/>
        </w:numPr>
        <w:jc w:val="both"/>
        <w:rPr>
          <w:sz w:val="24"/>
          <w:szCs w:val="24"/>
        </w:rPr>
      </w:pPr>
      <w:r w:rsidRPr="00B95FDF">
        <w:rPr>
          <w:sz w:val="24"/>
          <w:szCs w:val="24"/>
        </w:rPr>
        <w:t xml:space="preserve">Computed radiography </w:t>
      </w:r>
    </w:p>
    <w:p w14:paraId="1D0A3957" w14:textId="7206BA6B" w:rsidR="00B95FDF" w:rsidRPr="00B95FDF" w:rsidRDefault="00662B98" w:rsidP="006360D4">
      <w:pPr>
        <w:pStyle w:val="ListParagraph"/>
        <w:numPr>
          <w:ilvl w:val="0"/>
          <w:numId w:val="7"/>
        </w:numPr>
        <w:jc w:val="both"/>
        <w:rPr>
          <w:sz w:val="24"/>
          <w:szCs w:val="24"/>
        </w:rPr>
      </w:pPr>
      <w:r w:rsidRPr="00B95FDF">
        <w:rPr>
          <w:sz w:val="24"/>
          <w:szCs w:val="24"/>
        </w:rPr>
        <w:t xml:space="preserve">Computed tomography (CT) </w:t>
      </w:r>
    </w:p>
    <w:p w14:paraId="64465D55" w14:textId="5C5B93C3" w:rsidR="00662B98" w:rsidRPr="00F437D9" w:rsidRDefault="00662B98" w:rsidP="006360D4">
      <w:pPr>
        <w:pStyle w:val="ListParagraph"/>
        <w:numPr>
          <w:ilvl w:val="0"/>
          <w:numId w:val="7"/>
        </w:numPr>
        <w:jc w:val="both"/>
        <w:rPr>
          <w:sz w:val="28"/>
          <w:szCs w:val="28"/>
        </w:rPr>
      </w:pPr>
      <w:r w:rsidRPr="00B95FDF">
        <w:rPr>
          <w:sz w:val="24"/>
          <w:szCs w:val="24"/>
        </w:rPr>
        <w:t>Direct radiography</w:t>
      </w:r>
    </w:p>
    <w:p w14:paraId="0150E952" w14:textId="31CCDC1F" w:rsidR="00F437D9" w:rsidRDefault="00F437D9" w:rsidP="006360D4">
      <w:pPr>
        <w:pStyle w:val="Heading3"/>
        <w:jc w:val="both"/>
      </w:pPr>
      <w:r w:rsidRPr="00042D6B">
        <w:t>MCSA</w:t>
      </w:r>
    </w:p>
    <w:p w14:paraId="1B256423" w14:textId="5D8CAC85" w:rsidR="00ED13A1" w:rsidRPr="006A0204" w:rsidRDefault="00ED13A1" w:rsidP="006360D4">
      <w:pPr>
        <w:jc w:val="both"/>
        <w:rPr>
          <w:sz w:val="24"/>
          <w:szCs w:val="24"/>
        </w:rPr>
      </w:pPr>
      <w:r w:rsidRPr="006A0204">
        <w:rPr>
          <w:sz w:val="24"/>
          <w:szCs w:val="24"/>
        </w:rPr>
        <w:t>Motor current signature ana</w:t>
      </w:r>
      <w:r w:rsidR="004B6BFB" w:rsidRPr="006A0204">
        <w:rPr>
          <w:sz w:val="24"/>
          <w:szCs w:val="24"/>
        </w:rPr>
        <w:t xml:space="preserve">lysis is another critical analysis technique used to </w:t>
      </w:r>
      <w:ins w:id="0" w:author="AHAD QASIM">
        <w:r w:rsidR="002866D2" w:rsidRPr="006A0204">
          <w:rPr>
            <w:sz w:val="24"/>
            <w:szCs w:val="24"/>
          </w:rPr>
          <w:t>detect faults like</w:t>
        </w:r>
      </w:ins>
    </w:p>
    <w:p w14:paraId="78C34B58" w14:textId="4BDF4EA6" w:rsidR="002866D2" w:rsidRPr="006A0204" w:rsidRDefault="002866D2" w:rsidP="006360D4">
      <w:pPr>
        <w:pStyle w:val="ListParagraph"/>
        <w:numPr>
          <w:ilvl w:val="0"/>
          <w:numId w:val="10"/>
        </w:numPr>
        <w:jc w:val="both"/>
        <w:rPr>
          <w:sz w:val="24"/>
          <w:szCs w:val="24"/>
        </w:rPr>
      </w:pPr>
      <w:r w:rsidRPr="006A0204">
        <w:rPr>
          <w:sz w:val="24"/>
          <w:szCs w:val="24"/>
        </w:rPr>
        <w:t>Broken rotor bars</w:t>
      </w:r>
    </w:p>
    <w:p w14:paraId="50D91A55" w14:textId="4B5A1D02" w:rsidR="002866D2" w:rsidRPr="006A0204" w:rsidRDefault="002866D2" w:rsidP="006360D4">
      <w:pPr>
        <w:pStyle w:val="ListParagraph"/>
        <w:numPr>
          <w:ilvl w:val="0"/>
          <w:numId w:val="10"/>
        </w:numPr>
        <w:jc w:val="both"/>
        <w:rPr>
          <w:sz w:val="24"/>
          <w:szCs w:val="24"/>
        </w:rPr>
      </w:pPr>
      <w:r w:rsidRPr="006A0204">
        <w:rPr>
          <w:sz w:val="24"/>
          <w:szCs w:val="24"/>
        </w:rPr>
        <w:t>Shorted turn in stator winding</w:t>
      </w:r>
    </w:p>
    <w:p w14:paraId="054A5B52" w14:textId="6AFB2813" w:rsidR="009560F3" w:rsidRPr="006A0204" w:rsidRDefault="00FB7489" w:rsidP="006360D4">
      <w:pPr>
        <w:pStyle w:val="ListParagraph"/>
        <w:numPr>
          <w:ilvl w:val="0"/>
          <w:numId w:val="10"/>
        </w:numPr>
        <w:jc w:val="both"/>
        <w:rPr>
          <w:sz w:val="24"/>
          <w:szCs w:val="24"/>
        </w:rPr>
      </w:pPr>
      <w:r w:rsidRPr="006A0204">
        <w:rPr>
          <w:sz w:val="24"/>
          <w:szCs w:val="24"/>
        </w:rPr>
        <w:t>Airgap nonconcentric</w:t>
      </w:r>
    </w:p>
    <w:p w14:paraId="403D5AE3" w14:textId="559C6BE2" w:rsidR="009560F3" w:rsidRPr="006A0204" w:rsidRDefault="009560F3" w:rsidP="006360D4">
      <w:pPr>
        <w:jc w:val="both"/>
        <w:rPr>
          <w:sz w:val="24"/>
          <w:szCs w:val="24"/>
        </w:rPr>
      </w:pPr>
      <w:r w:rsidRPr="006A0204">
        <w:rPr>
          <w:sz w:val="24"/>
          <w:szCs w:val="24"/>
        </w:rPr>
        <w:t xml:space="preserve">In </w:t>
      </w:r>
      <w:proofErr w:type="gramStart"/>
      <w:r w:rsidRPr="006A0204">
        <w:rPr>
          <w:sz w:val="24"/>
          <w:szCs w:val="24"/>
        </w:rPr>
        <w:t>MCSA ,</w:t>
      </w:r>
      <w:proofErr w:type="gramEnd"/>
      <w:r w:rsidRPr="006A0204">
        <w:rPr>
          <w:sz w:val="24"/>
          <w:szCs w:val="24"/>
        </w:rPr>
        <w:t xml:space="preserve"> current  sensor are used to detect current of armature winding and other components involved to extract the signature of motor, healthy motor will definitely depict the different output than unhealthy one </w:t>
      </w:r>
      <w:r w:rsidR="006A0204" w:rsidRPr="006A0204">
        <w:rPr>
          <w:sz w:val="24"/>
          <w:szCs w:val="24"/>
        </w:rPr>
        <w:t xml:space="preserve">and then further feature extracted coupled with ML approach will detect which error </w:t>
      </w:r>
      <w:r w:rsidR="006A0204">
        <w:rPr>
          <w:sz w:val="24"/>
          <w:szCs w:val="24"/>
        </w:rPr>
        <w:t>to</w:t>
      </w:r>
      <w:r w:rsidR="006A0204" w:rsidRPr="006A0204">
        <w:rPr>
          <w:sz w:val="24"/>
          <w:szCs w:val="24"/>
        </w:rPr>
        <w:t xml:space="preserve"> suspect.</w:t>
      </w:r>
    </w:p>
    <w:p w14:paraId="0AE4A9C0" w14:textId="09D4E9A6" w:rsidR="00F437D9" w:rsidRDefault="00F437D9" w:rsidP="006360D4">
      <w:pPr>
        <w:pStyle w:val="Heading3"/>
        <w:jc w:val="both"/>
      </w:pPr>
      <w:r w:rsidRPr="00042D6B">
        <w:t>VIBRATION ANALYSIS</w:t>
      </w:r>
    </w:p>
    <w:p w14:paraId="481433AF" w14:textId="71FCDB8F" w:rsidR="00EA7E3C" w:rsidRPr="003C3020" w:rsidRDefault="00C00945" w:rsidP="006360D4">
      <w:pPr>
        <w:jc w:val="both"/>
        <w:rPr>
          <w:sz w:val="24"/>
          <w:szCs w:val="24"/>
        </w:rPr>
      </w:pPr>
      <w:r>
        <w:rPr>
          <w:sz w:val="24"/>
          <w:szCs w:val="24"/>
        </w:rPr>
        <w:t xml:space="preserve">Many components in machine exhibit </w:t>
      </w:r>
      <w:r w:rsidR="005F2195">
        <w:rPr>
          <w:sz w:val="24"/>
          <w:szCs w:val="24"/>
        </w:rPr>
        <w:t>vibration and their pattern are distinctive</w:t>
      </w:r>
      <w:r w:rsidR="00004E21">
        <w:rPr>
          <w:sz w:val="24"/>
          <w:szCs w:val="24"/>
        </w:rPr>
        <w:t>. When there is fault like</w:t>
      </w:r>
    </w:p>
    <w:p w14:paraId="1A2BBC0B" w14:textId="4B543C20" w:rsidR="003C3020" w:rsidRDefault="00FB7489" w:rsidP="006360D4">
      <w:pPr>
        <w:pStyle w:val="ListParagraph"/>
        <w:numPr>
          <w:ilvl w:val="0"/>
          <w:numId w:val="9"/>
        </w:numPr>
        <w:jc w:val="both"/>
        <w:rPr>
          <w:sz w:val="24"/>
          <w:szCs w:val="24"/>
        </w:rPr>
      </w:pPr>
      <w:r>
        <w:rPr>
          <w:sz w:val="24"/>
          <w:szCs w:val="24"/>
        </w:rPr>
        <w:t>Nonconcentric</w:t>
      </w:r>
      <w:r w:rsidR="00C00945">
        <w:rPr>
          <w:sz w:val="24"/>
          <w:szCs w:val="24"/>
        </w:rPr>
        <w:t xml:space="preserve"> air gap</w:t>
      </w:r>
    </w:p>
    <w:p w14:paraId="58AD6D8D" w14:textId="3E7089DC" w:rsidR="003C3020" w:rsidRDefault="003C3020" w:rsidP="006360D4">
      <w:pPr>
        <w:pStyle w:val="ListParagraph"/>
        <w:numPr>
          <w:ilvl w:val="0"/>
          <w:numId w:val="9"/>
        </w:numPr>
        <w:jc w:val="both"/>
        <w:rPr>
          <w:sz w:val="24"/>
          <w:szCs w:val="24"/>
        </w:rPr>
      </w:pPr>
      <w:r>
        <w:rPr>
          <w:sz w:val="24"/>
          <w:szCs w:val="24"/>
        </w:rPr>
        <w:t>Damaged Weld/Bolts</w:t>
      </w:r>
    </w:p>
    <w:p w14:paraId="7E6594F6" w14:textId="01955908" w:rsidR="003C3020" w:rsidRPr="003C3020" w:rsidRDefault="00AE2794" w:rsidP="006360D4">
      <w:pPr>
        <w:pStyle w:val="ListParagraph"/>
        <w:numPr>
          <w:ilvl w:val="0"/>
          <w:numId w:val="9"/>
        </w:numPr>
        <w:jc w:val="both"/>
        <w:rPr>
          <w:sz w:val="24"/>
          <w:szCs w:val="24"/>
        </w:rPr>
      </w:pPr>
      <w:r>
        <w:rPr>
          <w:sz w:val="24"/>
          <w:szCs w:val="24"/>
        </w:rPr>
        <w:t>Broken Gear Tooths</w:t>
      </w:r>
    </w:p>
    <w:p w14:paraId="32DF20FC" w14:textId="5863F406" w:rsidR="00870B36" w:rsidRPr="00E64C58" w:rsidRDefault="003117E3" w:rsidP="006360D4">
      <w:pPr>
        <w:spacing w:after="0"/>
        <w:jc w:val="both"/>
        <w:rPr>
          <w:sz w:val="24"/>
          <w:szCs w:val="24"/>
        </w:rPr>
      </w:pPr>
      <w:r w:rsidRPr="00E64C58">
        <w:rPr>
          <w:sz w:val="24"/>
          <w:szCs w:val="24"/>
        </w:rPr>
        <w:t xml:space="preserve">There will be change in pattern which can be sensed through a sensor and crew member know that different fault leads to different pattern and </w:t>
      </w:r>
      <w:r w:rsidR="00E42E62" w:rsidRPr="00E64C58">
        <w:rPr>
          <w:sz w:val="24"/>
          <w:szCs w:val="24"/>
        </w:rPr>
        <w:t>these patterns</w:t>
      </w:r>
      <w:r w:rsidRPr="00E64C58">
        <w:rPr>
          <w:sz w:val="24"/>
          <w:szCs w:val="24"/>
        </w:rPr>
        <w:t xml:space="preserve"> can </w:t>
      </w:r>
      <w:r w:rsidR="00E14E32" w:rsidRPr="00E64C58">
        <w:rPr>
          <w:sz w:val="24"/>
          <w:szCs w:val="24"/>
        </w:rPr>
        <w:t>be used to perform vibration analysis.</w:t>
      </w:r>
    </w:p>
    <w:p w14:paraId="6455DB5B" w14:textId="6E6AF15E" w:rsidR="00E14E32" w:rsidRDefault="00E14E32" w:rsidP="006360D4">
      <w:pPr>
        <w:spacing w:after="0"/>
        <w:jc w:val="both"/>
        <w:rPr>
          <w:sz w:val="24"/>
          <w:szCs w:val="24"/>
        </w:rPr>
      </w:pPr>
      <w:r w:rsidRPr="00E64C58">
        <w:rPr>
          <w:sz w:val="24"/>
          <w:szCs w:val="24"/>
        </w:rPr>
        <w:t xml:space="preserve">While purchasing sensor for vibration analysis, </w:t>
      </w:r>
      <w:r w:rsidR="00426F41" w:rsidRPr="00E64C58">
        <w:rPr>
          <w:sz w:val="24"/>
          <w:szCs w:val="24"/>
        </w:rPr>
        <w:t>we have to keep in notice the frequency range of sensors</w:t>
      </w:r>
      <w:r w:rsidR="00E64C58" w:rsidRPr="00E64C58">
        <w:rPr>
          <w:sz w:val="24"/>
          <w:szCs w:val="24"/>
        </w:rPr>
        <w:t xml:space="preserve"> as uncertainty can be dealt with sensor fusion technique but there is no way to deal with frequency range once it is </w:t>
      </w:r>
      <w:proofErr w:type="spellStart"/>
      <w:proofErr w:type="gramStart"/>
      <w:r w:rsidR="00E64C58" w:rsidRPr="00E64C58">
        <w:rPr>
          <w:sz w:val="24"/>
          <w:szCs w:val="24"/>
        </w:rPr>
        <w:t>purchased.</w:t>
      </w:r>
      <w:r w:rsidR="00E8153F">
        <w:rPr>
          <w:sz w:val="24"/>
          <w:szCs w:val="24"/>
        </w:rPr>
        <w:t>All</w:t>
      </w:r>
      <w:proofErr w:type="spellEnd"/>
      <w:proofErr w:type="gramEnd"/>
      <w:r w:rsidR="00E8153F">
        <w:rPr>
          <w:sz w:val="24"/>
          <w:szCs w:val="24"/>
        </w:rPr>
        <w:t xml:space="preserve"> this have been covered in [2][5]</w:t>
      </w:r>
    </w:p>
    <w:p w14:paraId="600DC485" w14:textId="77777777" w:rsidR="00E64C58" w:rsidRPr="00E64C58" w:rsidRDefault="00E64C58" w:rsidP="006360D4">
      <w:pPr>
        <w:spacing w:after="0"/>
        <w:jc w:val="both"/>
        <w:rPr>
          <w:sz w:val="24"/>
          <w:szCs w:val="24"/>
        </w:rPr>
      </w:pPr>
    </w:p>
    <w:p w14:paraId="4FB1153B" w14:textId="58DECBE6" w:rsidR="00A605BB" w:rsidRDefault="00A605BB" w:rsidP="006360D4">
      <w:pPr>
        <w:pStyle w:val="Heading2"/>
        <w:jc w:val="both"/>
      </w:pPr>
      <w:r>
        <w:lastRenderedPageBreak/>
        <w:t>FEATURE EXTRACTION TECHNIQUE</w:t>
      </w:r>
    </w:p>
    <w:p w14:paraId="764113FD" w14:textId="6004EA89" w:rsidR="009938B4" w:rsidRDefault="009938B4" w:rsidP="006360D4">
      <w:pPr>
        <w:jc w:val="both"/>
        <w:rPr>
          <w:sz w:val="24"/>
          <w:szCs w:val="24"/>
        </w:rPr>
      </w:pPr>
      <w:r w:rsidRPr="00042D6B">
        <w:rPr>
          <w:sz w:val="24"/>
          <w:szCs w:val="24"/>
        </w:rPr>
        <w:t xml:space="preserve">Feature extraction </w:t>
      </w:r>
      <w:proofErr w:type="gramStart"/>
      <w:r w:rsidR="006A0204" w:rsidRPr="00042D6B">
        <w:rPr>
          <w:sz w:val="24"/>
          <w:szCs w:val="24"/>
        </w:rPr>
        <w:t>techniques</w:t>
      </w:r>
      <w:r w:rsidRPr="00042D6B">
        <w:rPr>
          <w:sz w:val="24"/>
          <w:szCs w:val="24"/>
        </w:rPr>
        <w:t xml:space="preserve">  are</w:t>
      </w:r>
      <w:proofErr w:type="gramEnd"/>
      <w:r w:rsidRPr="00042D6B">
        <w:rPr>
          <w:sz w:val="24"/>
          <w:szCs w:val="24"/>
        </w:rPr>
        <w:t xml:space="preserve"> applied on raw signal most probably in time domain to extract the certain feature of signal out of it which are proportional to the changes in consideration thus making ease in designing a model of system.</w:t>
      </w:r>
    </w:p>
    <w:p w14:paraId="5788600F" w14:textId="3A0A7044" w:rsidR="00A605BB" w:rsidRDefault="00A605BB" w:rsidP="006360D4">
      <w:pPr>
        <w:jc w:val="both"/>
        <w:rPr>
          <w:sz w:val="24"/>
          <w:szCs w:val="24"/>
        </w:rPr>
      </w:pPr>
      <w:r>
        <w:rPr>
          <w:sz w:val="24"/>
          <w:szCs w:val="24"/>
        </w:rPr>
        <w:t>(</w:t>
      </w:r>
      <w:r w:rsidR="009938B4">
        <w:rPr>
          <w:sz w:val="24"/>
          <w:szCs w:val="24"/>
        </w:rPr>
        <w:t xml:space="preserve">TO BE LISTED </w:t>
      </w:r>
      <w:proofErr w:type="gramStart"/>
      <w:r w:rsidR="009938B4">
        <w:rPr>
          <w:sz w:val="24"/>
          <w:szCs w:val="24"/>
        </w:rPr>
        <w:t>HERE</w:t>
      </w:r>
      <w:r>
        <w:rPr>
          <w:sz w:val="24"/>
          <w:szCs w:val="24"/>
        </w:rPr>
        <w:t>)</w:t>
      </w:r>
      <w:r w:rsidR="00E8153F">
        <w:rPr>
          <w:sz w:val="24"/>
          <w:szCs w:val="24"/>
        </w:rPr>
        <w:t>[</w:t>
      </w:r>
      <w:proofErr w:type="gramEnd"/>
      <w:r w:rsidR="00E8153F">
        <w:rPr>
          <w:sz w:val="24"/>
          <w:szCs w:val="24"/>
        </w:rPr>
        <w:t>4][6]</w:t>
      </w:r>
    </w:p>
    <w:p w14:paraId="0656EC3A" w14:textId="2D7A70CE" w:rsidR="00A605BB" w:rsidRDefault="009C0B33" w:rsidP="006360D4">
      <w:pPr>
        <w:pStyle w:val="Heading2"/>
        <w:jc w:val="both"/>
      </w:pPr>
      <w:r>
        <w:t>KALMAN FILTER</w:t>
      </w:r>
    </w:p>
    <w:p w14:paraId="4D4648D4" w14:textId="16AD15F4" w:rsidR="002C7B25" w:rsidRPr="000E3A5B" w:rsidRDefault="002C7B25" w:rsidP="000E3A5B">
      <w:pPr>
        <w:jc w:val="both"/>
        <w:rPr>
          <w:i/>
          <w:iCs/>
          <w:sz w:val="24"/>
          <w:szCs w:val="24"/>
        </w:rPr>
      </w:pPr>
      <w:r w:rsidRPr="000E3A5B">
        <w:rPr>
          <w:i/>
          <w:iCs/>
          <w:sz w:val="24"/>
          <w:szCs w:val="24"/>
        </w:rPr>
        <w:t>“Also known as linear quadrative estimation is an algorithm that use series of input along with a signal noise and accuracies and predict the output estimate better than that of single measurement alone”</w:t>
      </w:r>
    </w:p>
    <w:p w14:paraId="68E4F2F9" w14:textId="6EB6F39D" w:rsidR="00685011" w:rsidRPr="00042D6B" w:rsidRDefault="00685011" w:rsidP="006360D4">
      <w:pPr>
        <w:jc w:val="both"/>
        <w:rPr>
          <w:sz w:val="24"/>
          <w:szCs w:val="24"/>
        </w:rPr>
      </w:pPr>
      <w:r w:rsidRPr="00042D6B">
        <w:rPr>
          <w:sz w:val="24"/>
          <w:szCs w:val="24"/>
        </w:rPr>
        <w:t>Sensor for collecting data of signal do possess some in accuracies which are preferable to be removed for better model design</w:t>
      </w:r>
      <w:r w:rsidR="002C7B25">
        <w:rPr>
          <w:sz w:val="24"/>
          <w:szCs w:val="24"/>
        </w:rPr>
        <w:t>.</w:t>
      </w:r>
      <w:r w:rsidR="000E3A5B">
        <w:rPr>
          <w:sz w:val="24"/>
          <w:szCs w:val="24"/>
        </w:rPr>
        <w:t xml:space="preserve"> </w:t>
      </w:r>
      <w:r w:rsidRPr="00042D6B">
        <w:rPr>
          <w:sz w:val="24"/>
          <w:szCs w:val="24"/>
        </w:rPr>
        <w:t xml:space="preserve">These uncertainties in reading can be decreased significantly by using </w:t>
      </w:r>
      <w:r w:rsidR="002C7B25">
        <w:rPr>
          <w:sz w:val="24"/>
          <w:szCs w:val="24"/>
        </w:rPr>
        <w:t xml:space="preserve">sensor fusion via </w:t>
      </w:r>
      <w:r w:rsidRPr="00042D6B">
        <w:rPr>
          <w:sz w:val="24"/>
          <w:szCs w:val="24"/>
        </w:rPr>
        <w:t>Kalman filter</w:t>
      </w:r>
      <w:r w:rsidR="002C7B25">
        <w:rPr>
          <w:sz w:val="24"/>
          <w:szCs w:val="24"/>
        </w:rPr>
        <w:t>ing</w:t>
      </w:r>
      <w:r w:rsidR="00E42E62">
        <w:rPr>
          <w:sz w:val="24"/>
          <w:szCs w:val="24"/>
        </w:rPr>
        <w:t xml:space="preserve"> as studied in </w:t>
      </w:r>
      <w:r w:rsidR="00E42E62" w:rsidRPr="0045035D">
        <w:rPr>
          <w:rFonts w:cstheme="minorHAnsi"/>
        </w:rPr>
        <w:t xml:space="preserve">Li, Q. </w:t>
      </w:r>
      <w:r w:rsidR="00E42E62" w:rsidRPr="0045035D">
        <w:rPr>
          <w:rFonts w:cstheme="minorHAnsi"/>
          <w:i/>
          <w:iCs/>
        </w:rPr>
        <w:t>et al.</w:t>
      </w:r>
      <w:r w:rsidR="00E42E62" w:rsidRPr="0045035D">
        <w:rPr>
          <w:rFonts w:cstheme="minorHAnsi"/>
        </w:rPr>
        <w:t xml:space="preserve"> </w:t>
      </w:r>
      <w:r w:rsidR="00E42E62">
        <w:rPr>
          <w:sz w:val="24"/>
          <w:szCs w:val="24"/>
        </w:rPr>
        <w:t>[8]</w:t>
      </w:r>
      <w:r w:rsidRPr="00042D6B">
        <w:rPr>
          <w:sz w:val="24"/>
          <w:szCs w:val="24"/>
        </w:rPr>
        <w:t>.</w:t>
      </w:r>
    </w:p>
    <w:p w14:paraId="7B71CCB0" w14:textId="57C685E1" w:rsidR="000E3A5B" w:rsidRPr="00042D6B" w:rsidRDefault="00685011" w:rsidP="006360D4">
      <w:pPr>
        <w:jc w:val="both"/>
        <w:rPr>
          <w:sz w:val="24"/>
          <w:szCs w:val="24"/>
        </w:rPr>
      </w:pPr>
      <w:r w:rsidRPr="00042D6B">
        <w:rPr>
          <w:sz w:val="24"/>
          <w:szCs w:val="24"/>
        </w:rPr>
        <w:t>Kalman filtering can be used for different purpose in different application but in our context, we will be only referring to it for lessening the uncertainties in our sensor by influencing the calculat</w:t>
      </w:r>
      <w:r w:rsidR="000E3A5B">
        <w:rPr>
          <w:sz w:val="24"/>
          <w:szCs w:val="24"/>
        </w:rPr>
        <w:t>ed</w:t>
      </w:r>
      <w:r w:rsidRPr="00042D6B">
        <w:rPr>
          <w:sz w:val="24"/>
          <w:szCs w:val="24"/>
        </w:rPr>
        <w:t xml:space="preserve"> value by the prediction which is </w:t>
      </w:r>
      <w:proofErr w:type="gramStart"/>
      <w:r w:rsidRPr="00042D6B">
        <w:rPr>
          <w:sz w:val="24"/>
          <w:szCs w:val="24"/>
        </w:rPr>
        <w:t>actually made</w:t>
      </w:r>
      <w:proofErr w:type="gramEnd"/>
      <w:r w:rsidRPr="00042D6B">
        <w:rPr>
          <w:sz w:val="24"/>
          <w:szCs w:val="24"/>
        </w:rPr>
        <w:t xml:space="preserve"> via other sensor values. Details of it will be explained</w:t>
      </w:r>
      <w:r w:rsidR="000E3A5B">
        <w:rPr>
          <w:sz w:val="24"/>
          <w:szCs w:val="24"/>
        </w:rPr>
        <w:t xml:space="preserve"> separately</w:t>
      </w:r>
      <w:r w:rsidRPr="00042D6B">
        <w:rPr>
          <w:sz w:val="24"/>
          <w:szCs w:val="24"/>
        </w:rPr>
        <w:t>.</w:t>
      </w:r>
    </w:p>
    <w:p w14:paraId="1E9219BD" w14:textId="7BC6F709" w:rsidR="007F036D" w:rsidRDefault="007F036D" w:rsidP="006360D4">
      <w:pPr>
        <w:pStyle w:val="Heading2"/>
        <w:jc w:val="both"/>
      </w:pPr>
      <w:r>
        <w:t>MACHINE LEARNING APPROACH</w:t>
      </w:r>
    </w:p>
    <w:p w14:paraId="07811EB4" w14:textId="01DC5671" w:rsidR="00BB7941" w:rsidRPr="00042D6B" w:rsidRDefault="002E3842" w:rsidP="006360D4">
      <w:pPr>
        <w:jc w:val="both"/>
        <w:rPr>
          <w:sz w:val="24"/>
          <w:szCs w:val="24"/>
        </w:rPr>
      </w:pPr>
      <w:r>
        <w:rPr>
          <w:sz w:val="24"/>
          <w:szCs w:val="24"/>
        </w:rPr>
        <w:t>Designing a system which can lea</w:t>
      </w:r>
      <w:r w:rsidR="00DB1EFA">
        <w:rPr>
          <w:sz w:val="24"/>
          <w:szCs w:val="24"/>
        </w:rPr>
        <w:t>rn and t</w:t>
      </w:r>
      <w:r w:rsidR="001E476E">
        <w:rPr>
          <w:sz w:val="24"/>
          <w:szCs w:val="24"/>
        </w:rPr>
        <w:t>rain to extract information from statist</w:t>
      </w:r>
      <w:r>
        <w:rPr>
          <w:sz w:val="24"/>
          <w:szCs w:val="24"/>
        </w:rPr>
        <w:t xml:space="preserve">ical data </w:t>
      </w:r>
      <w:r w:rsidR="00DB1EFA">
        <w:rPr>
          <w:sz w:val="24"/>
          <w:szCs w:val="24"/>
        </w:rPr>
        <w:t xml:space="preserve">and draw pattern out of it is what is known as Machine </w:t>
      </w:r>
      <w:r w:rsidR="00BB7941">
        <w:rPr>
          <w:sz w:val="24"/>
          <w:szCs w:val="24"/>
        </w:rPr>
        <w:t>learning. Different models are proposed and there are used keeping in view the application we are plugging in.</w:t>
      </w:r>
    </w:p>
    <w:p w14:paraId="7736C94B" w14:textId="7CD73FB3" w:rsidR="00E22E9D" w:rsidRDefault="00CC7AFA" w:rsidP="006360D4">
      <w:pPr>
        <w:jc w:val="both"/>
        <w:rPr>
          <w:sz w:val="24"/>
          <w:szCs w:val="24"/>
        </w:rPr>
      </w:pPr>
      <w:r>
        <w:rPr>
          <w:sz w:val="24"/>
          <w:szCs w:val="24"/>
        </w:rPr>
        <w:t>There are three different types of learning technique used:</w:t>
      </w:r>
    </w:p>
    <w:p w14:paraId="3A920AE7" w14:textId="77777777" w:rsidR="003F606E" w:rsidRPr="003F606E" w:rsidRDefault="00CC7AFA" w:rsidP="006360D4">
      <w:pPr>
        <w:pStyle w:val="ListParagraph"/>
        <w:numPr>
          <w:ilvl w:val="0"/>
          <w:numId w:val="8"/>
        </w:numPr>
        <w:jc w:val="both"/>
        <w:rPr>
          <w:sz w:val="24"/>
          <w:szCs w:val="24"/>
        </w:rPr>
      </w:pPr>
      <w:r w:rsidRPr="003F606E">
        <w:rPr>
          <w:sz w:val="24"/>
          <w:szCs w:val="24"/>
        </w:rPr>
        <w:t>Supervised</w:t>
      </w:r>
    </w:p>
    <w:p w14:paraId="52EB5216" w14:textId="77777777" w:rsidR="003F606E" w:rsidRPr="003F606E" w:rsidRDefault="00CC7AFA" w:rsidP="006360D4">
      <w:pPr>
        <w:pStyle w:val="ListParagraph"/>
        <w:numPr>
          <w:ilvl w:val="0"/>
          <w:numId w:val="8"/>
        </w:numPr>
        <w:jc w:val="both"/>
        <w:rPr>
          <w:sz w:val="24"/>
          <w:szCs w:val="24"/>
        </w:rPr>
      </w:pPr>
      <w:r w:rsidRPr="003F606E">
        <w:rPr>
          <w:sz w:val="24"/>
          <w:szCs w:val="24"/>
        </w:rPr>
        <w:t>Unsupervised</w:t>
      </w:r>
    </w:p>
    <w:p w14:paraId="68B3C37D" w14:textId="52FD1A6B" w:rsidR="00CC7AFA" w:rsidRPr="003F606E" w:rsidRDefault="00CC7AFA" w:rsidP="006360D4">
      <w:pPr>
        <w:pStyle w:val="ListParagraph"/>
        <w:numPr>
          <w:ilvl w:val="0"/>
          <w:numId w:val="8"/>
        </w:numPr>
        <w:jc w:val="both"/>
        <w:rPr>
          <w:sz w:val="24"/>
          <w:szCs w:val="24"/>
        </w:rPr>
      </w:pPr>
      <w:r w:rsidRPr="003F606E">
        <w:rPr>
          <w:sz w:val="24"/>
          <w:szCs w:val="24"/>
        </w:rPr>
        <w:t>Reinforcement Learning</w:t>
      </w:r>
    </w:p>
    <w:p w14:paraId="27B5B3E4" w14:textId="00F1B3FD" w:rsidR="00CC7AFA" w:rsidRDefault="005D6C9D" w:rsidP="006360D4">
      <w:pPr>
        <w:pStyle w:val="Heading3"/>
        <w:jc w:val="both"/>
      </w:pPr>
      <w:r>
        <w:t xml:space="preserve">Unsupervised learning </w:t>
      </w:r>
    </w:p>
    <w:p w14:paraId="5392A25D" w14:textId="729E4C5B" w:rsidR="005D6C9D" w:rsidRDefault="005D6C9D" w:rsidP="006360D4">
      <w:pPr>
        <w:jc w:val="both"/>
        <w:rPr>
          <w:sz w:val="24"/>
          <w:szCs w:val="24"/>
        </w:rPr>
      </w:pPr>
      <w:r>
        <w:rPr>
          <w:sz w:val="24"/>
          <w:szCs w:val="24"/>
        </w:rPr>
        <w:t xml:space="preserve">This approach is used when dataset </w:t>
      </w:r>
      <w:proofErr w:type="gramStart"/>
      <w:r>
        <w:rPr>
          <w:sz w:val="24"/>
          <w:szCs w:val="24"/>
        </w:rPr>
        <w:t>are</w:t>
      </w:r>
      <w:proofErr w:type="gramEnd"/>
      <w:r>
        <w:rPr>
          <w:sz w:val="24"/>
          <w:szCs w:val="24"/>
        </w:rPr>
        <w:t xml:space="preserve"> </w:t>
      </w:r>
      <w:r w:rsidR="00174DCF">
        <w:rPr>
          <w:sz w:val="24"/>
          <w:szCs w:val="24"/>
        </w:rPr>
        <w:t>unlabeled</w:t>
      </w:r>
      <w:r>
        <w:rPr>
          <w:sz w:val="24"/>
          <w:szCs w:val="24"/>
        </w:rPr>
        <w:t xml:space="preserve"> and machine itself would derive relation between different elements in data set</w:t>
      </w:r>
      <w:r w:rsidR="000F7F1C">
        <w:rPr>
          <w:sz w:val="24"/>
          <w:szCs w:val="24"/>
        </w:rPr>
        <w:t xml:space="preserve">. Here external </w:t>
      </w:r>
      <w:r w:rsidR="00486933">
        <w:rPr>
          <w:sz w:val="24"/>
          <w:szCs w:val="24"/>
        </w:rPr>
        <w:t>interference is not involved and unlike supervised learning,</w:t>
      </w:r>
      <w:r w:rsidR="00174DCF">
        <w:rPr>
          <w:sz w:val="24"/>
          <w:szCs w:val="24"/>
        </w:rPr>
        <w:t xml:space="preserve"> </w:t>
      </w:r>
      <w:r w:rsidR="00486933">
        <w:rPr>
          <w:sz w:val="24"/>
          <w:szCs w:val="24"/>
        </w:rPr>
        <w:t xml:space="preserve">we don’t train model knowing in advance </w:t>
      </w:r>
      <w:r w:rsidR="00EA0624">
        <w:rPr>
          <w:sz w:val="24"/>
          <w:szCs w:val="24"/>
        </w:rPr>
        <w:t>output of dataset.</w:t>
      </w:r>
    </w:p>
    <w:p w14:paraId="5CED9102" w14:textId="0FFFDD8F" w:rsidR="003F606E" w:rsidRDefault="003F606E" w:rsidP="006360D4">
      <w:pPr>
        <w:pStyle w:val="Heading3"/>
        <w:jc w:val="both"/>
      </w:pPr>
      <w:r>
        <w:t>Supervised</w:t>
      </w:r>
    </w:p>
    <w:p w14:paraId="76EF7168" w14:textId="3E2A64B2" w:rsidR="00EA0624" w:rsidRDefault="00EA0624" w:rsidP="006360D4">
      <w:pPr>
        <w:spacing w:after="0"/>
        <w:jc w:val="both"/>
        <w:rPr>
          <w:sz w:val="24"/>
          <w:szCs w:val="24"/>
        </w:rPr>
      </w:pPr>
      <w:r>
        <w:rPr>
          <w:sz w:val="24"/>
          <w:szCs w:val="24"/>
        </w:rPr>
        <w:t>Standing quite in contrast to Unsupervised approach</w:t>
      </w:r>
      <w:r w:rsidR="00C75E76">
        <w:rPr>
          <w:sz w:val="24"/>
          <w:szCs w:val="24"/>
        </w:rPr>
        <w:t xml:space="preserve">, we deal with labelled data set in this </w:t>
      </w:r>
      <w:proofErr w:type="gramStart"/>
      <w:r w:rsidR="00C75E76">
        <w:rPr>
          <w:sz w:val="24"/>
          <w:szCs w:val="24"/>
        </w:rPr>
        <w:t>class</w:t>
      </w:r>
      <w:proofErr w:type="gramEnd"/>
      <w:r w:rsidR="00C75E76">
        <w:rPr>
          <w:sz w:val="24"/>
          <w:szCs w:val="24"/>
        </w:rPr>
        <w:t xml:space="preserve"> and </w:t>
      </w:r>
      <w:r w:rsidR="00D06A71">
        <w:rPr>
          <w:sz w:val="24"/>
          <w:szCs w:val="24"/>
        </w:rPr>
        <w:t>we train models by using already tested dataset with define output.</w:t>
      </w:r>
    </w:p>
    <w:p w14:paraId="7B65D3FB" w14:textId="4A95BF31" w:rsidR="00D06A71" w:rsidRDefault="00D06A71" w:rsidP="006360D4">
      <w:pPr>
        <w:spacing w:after="0"/>
        <w:jc w:val="both"/>
        <w:rPr>
          <w:sz w:val="24"/>
          <w:szCs w:val="24"/>
        </w:rPr>
      </w:pPr>
      <w:r>
        <w:rPr>
          <w:sz w:val="24"/>
          <w:szCs w:val="24"/>
        </w:rPr>
        <w:t xml:space="preserve">In our case, this approach seems reasonable as we </w:t>
      </w:r>
      <w:proofErr w:type="gramStart"/>
      <w:r>
        <w:rPr>
          <w:sz w:val="24"/>
          <w:szCs w:val="24"/>
        </w:rPr>
        <w:t>have to</w:t>
      </w:r>
      <w:proofErr w:type="gramEnd"/>
      <w:r>
        <w:rPr>
          <w:sz w:val="24"/>
          <w:szCs w:val="24"/>
        </w:rPr>
        <w:t xml:space="preserve"> inject fault by </w:t>
      </w:r>
      <w:proofErr w:type="spellStart"/>
      <w:r>
        <w:rPr>
          <w:sz w:val="24"/>
          <w:szCs w:val="24"/>
        </w:rPr>
        <w:t>our selves</w:t>
      </w:r>
      <w:proofErr w:type="spellEnd"/>
      <w:r>
        <w:rPr>
          <w:sz w:val="24"/>
          <w:szCs w:val="24"/>
        </w:rPr>
        <w:t xml:space="preserve"> in first place and then we will testify </w:t>
      </w:r>
      <w:r w:rsidR="00D62924">
        <w:rPr>
          <w:sz w:val="24"/>
          <w:szCs w:val="24"/>
        </w:rPr>
        <w:t>our data.</w:t>
      </w:r>
    </w:p>
    <w:p w14:paraId="6DD48BB9" w14:textId="39C7457D" w:rsidR="003F606E" w:rsidRDefault="003F606E" w:rsidP="006360D4">
      <w:pPr>
        <w:pStyle w:val="Heading3"/>
        <w:jc w:val="both"/>
      </w:pPr>
      <w:r>
        <w:lastRenderedPageBreak/>
        <w:t>Reinforcement</w:t>
      </w:r>
    </w:p>
    <w:p w14:paraId="26B74405" w14:textId="5FDDE01C" w:rsidR="004B2ECF" w:rsidRDefault="004B2ECF" w:rsidP="006360D4">
      <w:pPr>
        <w:jc w:val="both"/>
        <w:rPr>
          <w:sz w:val="24"/>
          <w:szCs w:val="24"/>
        </w:rPr>
      </w:pPr>
      <w:r>
        <w:rPr>
          <w:sz w:val="24"/>
          <w:szCs w:val="24"/>
        </w:rPr>
        <w:t xml:space="preserve">Reinforcement learning is somewhat different to that of supervised in a sense that we will reward some </w:t>
      </w:r>
      <w:r w:rsidR="002C5DBB">
        <w:rPr>
          <w:sz w:val="24"/>
          <w:szCs w:val="24"/>
        </w:rPr>
        <w:t>behaviors</w:t>
      </w:r>
      <w:r>
        <w:rPr>
          <w:sz w:val="24"/>
          <w:szCs w:val="24"/>
        </w:rPr>
        <w:t xml:space="preserve"> </w:t>
      </w:r>
      <w:r w:rsidR="00267033">
        <w:rPr>
          <w:sz w:val="24"/>
          <w:szCs w:val="24"/>
        </w:rPr>
        <w:t xml:space="preserve">of data set and we will punish some </w:t>
      </w:r>
      <w:r w:rsidR="002C5DBB">
        <w:rPr>
          <w:sz w:val="24"/>
          <w:szCs w:val="24"/>
        </w:rPr>
        <w:t>behaviors</w:t>
      </w:r>
      <w:r w:rsidR="00267033">
        <w:rPr>
          <w:sz w:val="24"/>
          <w:szCs w:val="24"/>
        </w:rPr>
        <w:t xml:space="preserve"> to train our model. </w:t>
      </w:r>
      <w:r w:rsidR="00DD1247">
        <w:rPr>
          <w:sz w:val="24"/>
          <w:szCs w:val="24"/>
        </w:rPr>
        <w:t xml:space="preserve">It is used when we want to perceive our environment and learn through </w:t>
      </w:r>
      <w:r w:rsidR="002C5DBB">
        <w:rPr>
          <w:sz w:val="24"/>
          <w:szCs w:val="24"/>
        </w:rPr>
        <w:t>trial-and-error</w:t>
      </w:r>
      <w:r w:rsidR="00DD1247">
        <w:rPr>
          <w:sz w:val="24"/>
          <w:szCs w:val="24"/>
        </w:rPr>
        <w:t xml:space="preserve"> approach.</w:t>
      </w:r>
    </w:p>
    <w:p w14:paraId="72E3DEF1" w14:textId="20FCB899" w:rsidR="00B46B9D" w:rsidRDefault="00B46B9D" w:rsidP="006360D4">
      <w:pPr>
        <w:jc w:val="both"/>
        <w:rPr>
          <w:sz w:val="24"/>
          <w:szCs w:val="24"/>
        </w:rPr>
      </w:pPr>
      <w:r>
        <w:rPr>
          <w:sz w:val="24"/>
          <w:szCs w:val="24"/>
        </w:rPr>
        <w:t xml:space="preserve">Several </w:t>
      </w:r>
      <w:r w:rsidR="002C5DBB">
        <w:rPr>
          <w:sz w:val="24"/>
          <w:szCs w:val="24"/>
        </w:rPr>
        <w:t>models</w:t>
      </w:r>
      <w:r>
        <w:rPr>
          <w:sz w:val="24"/>
          <w:szCs w:val="24"/>
        </w:rPr>
        <w:t xml:space="preserve"> of all </w:t>
      </w:r>
      <w:r w:rsidR="00B568A2">
        <w:rPr>
          <w:sz w:val="24"/>
          <w:szCs w:val="24"/>
        </w:rPr>
        <w:t>three-training</w:t>
      </w:r>
      <w:r>
        <w:rPr>
          <w:sz w:val="24"/>
          <w:szCs w:val="24"/>
        </w:rPr>
        <w:t xml:space="preserve"> approach have been devised. Mathematical models are different statistical technique used to </w:t>
      </w:r>
      <w:r w:rsidR="00B568A2">
        <w:rPr>
          <w:sz w:val="24"/>
          <w:szCs w:val="24"/>
        </w:rPr>
        <w:t>calculate the output.</w:t>
      </w:r>
      <w:r w:rsidR="002C5DBB">
        <w:rPr>
          <w:sz w:val="24"/>
          <w:szCs w:val="24"/>
        </w:rPr>
        <w:t xml:space="preserve"> </w:t>
      </w:r>
      <w:r w:rsidR="00FB47D3">
        <w:rPr>
          <w:sz w:val="24"/>
          <w:szCs w:val="24"/>
        </w:rPr>
        <w:t>Figure</w:t>
      </w:r>
      <w:r w:rsidR="002C5DBB">
        <w:rPr>
          <w:sz w:val="24"/>
          <w:szCs w:val="24"/>
        </w:rPr>
        <w:t>2.1</w:t>
      </w:r>
      <w:r w:rsidR="00FB47D3">
        <w:rPr>
          <w:sz w:val="24"/>
          <w:szCs w:val="24"/>
        </w:rPr>
        <w:t xml:space="preserve"> summarize the whole discussion</w:t>
      </w:r>
    </w:p>
    <w:p w14:paraId="58C9A739" w14:textId="77777777" w:rsidR="002C5DBB" w:rsidRDefault="00D863B3" w:rsidP="006360D4">
      <w:pPr>
        <w:keepNext/>
        <w:jc w:val="both"/>
      </w:pPr>
      <w:r>
        <w:rPr>
          <w:noProof/>
        </w:rPr>
        <w:drawing>
          <wp:inline distT="0" distB="0" distL="0" distR="0" wp14:anchorId="7F8037BF" wp14:editId="6E06D566">
            <wp:extent cx="4315024" cy="3700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7357" cy="3711310"/>
                    </a:xfrm>
                    <a:prstGeom prst="rect">
                      <a:avLst/>
                    </a:prstGeom>
                  </pic:spPr>
                </pic:pic>
              </a:graphicData>
            </a:graphic>
          </wp:inline>
        </w:drawing>
      </w:r>
    </w:p>
    <w:p w14:paraId="0A5F4DEE" w14:textId="6AC9E1A1" w:rsidR="00D863B3" w:rsidRDefault="002C5DBB" w:rsidP="006360D4">
      <w:pPr>
        <w:pStyle w:val="Caption"/>
        <w:jc w:val="both"/>
        <w:rPr>
          <w:sz w:val="24"/>
          <w:szCs w:val="24"/>
        </w:rPr>
      </w:pPr>
      <w:r>
        <w:t>Figure 2.1 Hierarchy of ML approach</w:t>
      </w:r>
    </w:p>
    <w:p w14:paraId="78C0860E" w14:textId="77777777" w:rsidR="00B60631" w:rsidRPr="00042D6B" w:rsidRDefault="00B60631" w:rsidP="006360D4">
      <w:pPr>
        <w:jc w:val="both"/>
        <w:rPr>
          <w:sz w:val="24"/>
          <w:szCs w:val="24"/>
        </w:rPr>
      </w:pPr>
    </w:p>
    <w:p w14:paraId="72D7BE5E" w14:textId="2F8FBA65" w:rsidR="00DF2BBF" w:rsidRDefault="00C71FD0" w:rsidP="006360D4">
      <w:pPr>
        <w:jc w:val="both"/>
        <w:rPr>
          <w:sz w:val="24"/>
          <w:szCs w:val="24"/>
        </w:rPr>
      </w:pPr>
      <w:r>
        <w:rPr>
          <w:sz w:val="24"/>
          <w:szCs w:val="24"/>
        </w:rPr>
        <w:t>W</w:t>
      </w:r>
      <w:r w:rsidR="00DF2BBF">
        <w:rPr>
          <w:sz w:val="24"/>
          <w:szCs w:val="24"/>
        </w:rPr>
        <w:t xml:space="preserve">e will consider model </w:t>
      </w:r>
      <w:r w:rsidR="00EC63F8">
        <w:rPr>
          <w:sz w:val="24"/>
          <w:szCs w:val="24"/>
        </w:rPr>
        <w:t>of our concern</w:t>
      </w:r>
    </w:p>
    <w:p w14:paraId="00EFD5BD" w14:textId="1A427CA8" w:rsidR="00DF2BBF" w:rsidRPr="0053356D" w:rsidRDefault="00EC63F8" w:rsidP="006360D4">
      <w:pPr>
        <w:pStyle w:val="Heading3"/>
        <w:jc w:val="both"/>
      </w:pPr>
      <w:r w:rsidRPr="0053356D">
        <w:t>Artificial Neural Network</w:t>
      </w:r>
    </w:p>
    <w:p w14:paraId="04CE1720" w14:textId="78EB60CE" w:rsidR="00D44982" w:rsidRPr="0053356D" w:rsidRDefault="00F10652" w:rsidP="006360D4">
      <w:pPr>
        <w:jc w:val="both"/>
        <w:rPr>
          <w:sz w:val="24"/>
          <w:szCs w:val="24"/>
        </w:rPr>
      </w:pPr>
      <w:r w:rsidRPr="0053356D">
        <w:rPr>
          <w:sz w:val="24"/>
          <w:szCs w:val="24"/>
        </w:rPr>
        <w:t xml:space="preserve">Last </w:t>
      </w:r>
      <w:proofErr w:type="spellStart"/>
      <w:proofErr w:type="gramStart"/>
      <w:r w:rsidRPr="0053356D">
        <w:rPr>
          <w:sz w:val="24"/>
          <w:szCs w:val="24"/>
        </w:rPr>
        <w:t>year,our</w:t>
      </w:r>
      <w:proofErr w:type="spellEnd"/>
      <w:proofErr w:type="gramEnd"/>
      <w:r w:rsidRPr="0053356D">
        <w:rPr>
          <w:sz w:val="24"/>
          <w:szCs w:val="24"/>
        </w:rPr>
        <w:t xml:space="preserve"> apparatus was modelled using logistic </w:t>
      </w:r>
      <w:r w:rsidR="00345D07" w:rsidRPr="0053356D">
        <w:rPr>
          <w:sz w:val="24"/>
          <w:szCs w:val="24"/>
        </w:rPr>
        <w:t>regression approach where two different sensors were used to capture two bearing vibration signature</w:t>
      </w:r>
      <w:r w:rsidR="004F328C" w:rsidRPr="0053356D">
        <w:rPr>
          <w:sz w:val="24"/>
          <w:szCs w:val="24"/>
        </w:rPr>
        <w:t xml:space="preserve">s but the drawback of logistic regression is that it gives output in form of pass / fail and this </w:t>
      </w:r>
      <w:proofErr w:type="spellStart"/>
      <w:r w:rsidR="004F328C" w:rsidRPr="0053356D">
        <w:rPr>
          <w:sz w:val="24"/>
          <w:szCs w:val="24"/>
        </w:rPr>
        <w:t>year,we</w:t>
      </w:r>
      <w:proofErr w:type="spellEnd"/>
      <w:r w:rsidR="004F328C" w:rsidRPr="0053356D">
        <w:rPr>
          <w:sz w:val="24"/>
          <w:szCs w:val="24"/>
        </w:rPr>
        <w:t xml:space="preserve"> will inject more faults into our system which will become a  bit problematic therefore we have to move on to a more advance technique </w:t>
      </w:r>
      <w:r w:rsidR="00EF73E2" w:rsidRPr="0053356D">
        <w:rPr>
          <w:sz w:val="24"/>
          <w:szCs w:val="24"/>
        </w:rPr>
        <w:t>called ANN.</w:t>
      </w:r>
    </w:p>
    <w:p w14:paraId="62BC6584" w14:textId="7B4E1F68" w:rsidR="00EF73E2" w:rsidRPr="0053356D" w:rsidRDefault="00EF73E2" w:rsidP="006360D4">
      <w:pPr>
        <w:jc w:val="both"/>
        <w:rPr>
          <w:sz w:val="24"/>
          <w:szCs w:val="24"/>
        </w:rPr>
      </w:pPr>
      <w:r w:rsidRPr="0053356D">
        <w:rPr>
          <w:sz w:val="24"/>
          <w:szCs w:val="24"/>
        </w:rPr>
        <w:t xml:space="preserve">There is a lot to discuss about this </w:t>
      </w:r>
      <w:proofErr w:type="gramStart"/>
      <w:r w:rsidRPr="0053356D">
        <w:rPr>
          <w:sz w:val="24"/>
          <w:szCs w:val="24"/>
        </w:rPr>
        <w:t>technique</w:t>
      </w:r>
      <w:proofErr w:type="gramEnd"/>
      <w:r w:rsidRPr="0053356D">
        <w:rPr>
          <w:sz w:val="24"/>
          <w:szCs w:val="24"/>
        </w:rPr>
        <w:t xml:space="preserve"> but we will stick to its general overvie</w:t>
      </w:r>
      <w:r w:rsidR="002774EB" w:rsidRPr="0053356D">
        <w:rPr>
          <w:sz w:val="24"/>
          <w:szCs w:val="24"/>
        </w:rPr>
        <w:t>w.</w:t>
      </w:r>
    </w:p>
    <w:p w14:paraId="15A1C901" w14:textId="3826B07F" w:rsidR="001E3AC3" w:rsidRPr="0053356D" w:rsidRDefault="002774EB" w:rsidP="006360D4">
      <w:pPr>
        <w:jc w:val="both"/>
        <w:rPr>
          <w:sz w:val="24"/>
          <w:szCs w:val="24"/>
        </w:rPr>
      </w:pPr>
      <w:r w:rsidRPr="0053356D">
        <w:rPr>
          <w:sz w:val="24"/>
          <w:szCs w:val="24"/>
        </w:rPr>
        <w:t xml:space="preserve">ANN is composed of </w:t>
      </w:r>
      <w:r w:rsidR="001E3AC3" w:rsidRPr="0053356D">
        <w:rPr>
          <w:sz w:val="24"/>
          <w:szCs w:val="24"/>
        </w:rPr>
        <w:t xml:space="preserve">multiple layers. Each layer corresponds </w:t>
      </w:r>
      <w:r w:rsidR="0069086E" w:rsidRPr="0053356D">
        <w:rPr>
          <w:sz w:val="24"/>
          <w:szCs w:val="24"/>
        </w:rPr>
        <w:t>to particular pattern</w:t>
      </w:r>
      <w:r w:rsidR="004356E2" w:rsidRPr="0053356D">
        <w:rPr>
          <w:sz w:val="24"/>
          <w:szCs w:val="24"/>
        </w:rPr>
        <w:t xml:space="preserve"> of the output</w:t>
      </w:r>
      <w:r w:rsidR="0069086E" w:rsidRPr="0053356D">
        <w:rPr>
          <w:sz w:val="24"/>
          <w:szCs w:val="24"/>
        </w:rPr>
        <w:t xml:space="preserve"> and </w:t>
      </w:r>
      <w:r w:rsidR="009973E9" w:rsidRPr="0053356D">
        <w:rPr>
          <w:sz w:val="24"/>
          <w:szCs w:val="24"/>
        </w:rPr>
        <w:t xml:space="preserve">as we move </w:t>
      </w:r>
      <w:r w:rsidR="0069086E" w:rsidRPr="0053356D">
        <w:rPr>
          <w:sz w:val="24"/>
          <w:szCs w:val="24"/>
        </w:rPr>
        <w:t>further</w:t>
      </w:r>
      <w:r w:rsidR="009973E9" w:rsidRPr="0053356D">
        <w:rPr>
          <w:sz w:val="24"/>
          <w:szCs w:val="24"/>
        </w:rPr>
        <w:t xml:space="preserve"> in </w:t>
      </w:r>
      <w:r w:rsidR="0069086E" w:rsidRPr="0053356D">
        <w:rPr>
          <w:sz w:val="24"/>
          <w:szCs w:val="24"/>
        </w:rPr>
        <w:t>to</w:t>
      </w:r>
      <w:r w:rsidR="009973E9" w:rsidRPr="0053356D">
        <w:rPr>
          <w:sz w:val="24"/>
          <w:szCs w:val="24"/>
        </w:rPr>
        <w:t xml:space="preserve"> </w:t>
      </w:r>
      <w:proofErr w:type="gramStart"/>
      <w:r w:rsidR="009973E9" w:rsidRPr="0053356D">
        <w:rPr>
          <w:sz w:val="24"/>
          <w:szCs w:val="24"/>
        </w:rPr>
        <w:t xml:space="preserve">the </w:t>
      </w:r>
      <w:r w:rsidR="0069086E" w:rsidRPr="0053356D">
        <w:rPr>
          <w:sz w:val="24"/>
          <w:szCs w:val="24"/>
        </w:rPr>
        <w:t xml:space="preserve"> </w:t>
      </w:r>
      <w:proofErr w:type="spellStart"/>
      <w:r w:rsidR="0069086E" w:rsidRPr="0053356D">
        <w:rPr>
          <w:sz w:val="24"/>
          <w:szCs w:val="24"/>
        </w:rPr>
        <w:t>layer</w:t>
      </w:r>
      <w:r w:rsidR="009973E9" w:rsidRPr="0053356D">
        <w:rPr>
          <w:sz w:val="24"/>
          <w:szCs w:val="24"/>
        </w:rPr>
        <w:t>s</w:t>
      </w:r>
      <w:proofErr w:type="gramEnd"/>
      <w:r w:rsidR="009973E9" w:rsidRPr="0053356D">
        <w:rPr>
          <w:sz w:val="24"/>
          <w:szCs w:val="24"/>
        </w:rPr>
        <w:t>,we</w:t>
      </w:r>
      <w:proofErr w:type="spellEnd"/>
      <w:r w:rsidR="009973E9" w:rsidRPr="0053356D">
        <w:rPr>
          <w:sz w:val="24"/>
          <w:szCs w:val="24"/>
        </w:rPr>
        <w:t xml:space="preserve"> are drawing close to the output </w:t>
      </w:r>
      <w:proofErr w:type="spellStart"/>
      <w:r w:rsidR="009973E9" w:rsidRPr="0053356D">
        <w:rPr>
          <w:sz w:val="24"/>
          <w:szCs w:val="24"/>
        </w:rPr>
        <w:t>pattern</w:t>
      </w:r>
      <w:r w:rsidR="004356E2" w:rsidRPr="0053356D">
        <w:rPr>
          <w:sz w:val="24"/>
          <w:szCs w:val="24"/>
        </w:rPr>
        <w:t>.Each</w:t>
      </w:r>
      <w:proofErr w:type="spellEnd"/>
      <w:r w:rsidR="004356E2" w:rsidRPr="0053356D">
        <w:rPr>
          <w:sz w:val="24"/>
          <w:szCs w:val="24"/>
        </w:rPr>
        <w:t xml:space="preserve"> layer </w:t>
      </w:r>
      <w:r w:rsidR="004356E2" w:rsidRPr="0053356D">
        <w:rPr>
          <w:sz w:val="24"/>
          <w:szCs w:val="24"/>
        </w:rPr>
        <w:lastRenderedPageBreak/>
        <w:t xml:space="preserve">contain </w:t>
      </w:r>
      <w:r w:rsidRPr="0053356D">
        <w:rPr>
          <w:sz w:val="24"/>
          <w:szCs w:val="24"/>
        </w:rPr>
        <w:t xml:space="preserve">nodes which contain </w:t>
      </w:r>
      <w:proofErr w:type="spellStart"/>
      <w:r w:rsidRPr="0053356D">
        <w:rPr>
          <w:sz w:val="24"/>
          <w:szCs w:val="24"/>
        </w:rPr>
        <w:t>weights</w:t>
      </w:r>
      <w:r w:rsidR="007A0A39" w:rsidRPr="0053356D">
        <w:rPr>
          <w:sz w:val="24"/>
          <w:szCs w:val="24"/>
        </w:rPr>
        <w:t>,each</w:t>
      </w:r>
      <w:proofErr w:type="spellEnd"/>
      <w:r w:rsidR="007A0A39" w:rsidRPr="0053356D">
        <w:rPr>
          <w:sz w:val="24"/>
          <w:szCs w:val="24"/>
        </w:rPr>
        <w:t xml:space="preserve"> weight can either be constant value or function</w:t>
      </w:r>
      <w:r w:rsidR="004F2837" w:rsidRPr="0053356D">
        <w:rPr>
          <w:sz w:val="24"/>
          <w:szCs w:val="24"/>
        </w:rPr>
        <w:t xml:space="preserve"> which is limited to value between 0 and 1 using sigmoid function and biases </w:t>
      </w:r>
      <w:r w:rsidR="001E3AC3" w:rsidRPr="0053356D">
        <w:rPr>
          <w:sz w:val="24"/>
          <w:szCs w:val="24"/>
        </w:rPr>
        <w:t>are also further added.</w:t>
      </w:r>
    </w:p>
    <w:p w14:paraId="3F4DB74D" w14:textId="54A000E4" w:rsidR="00A45C39" w:rsidRDefault="001F697E" w:rsidP="006360D4">
      <w:pPr>
        <w:jc w:val="both"/>
      </w:pPr>
      <w:r>
        <w:rPr>
          <w:noProof/>
        </w:rPr>
        <w:drawing>
          <wp:inline distT="0" distB="0" distL="0" distR="0" wp14:anchorId="3C50E26F" wp14:editId="4952EEE5">
            <wp:extent cx="3238500" cy="752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3320" b="89627" l="3565" r="98266">
                                  <a14:foregroundMark x1="26782" y1="46888" x2="59152" y2="48963"/>
                                  <a14:foregroundMark x1="59152" y1="48963" x2="65896" y2="48133"/>
                                  <a14:foregroundMark x1="38763" y1="44118" x2="57418" y2="49793"/>
                                  <a14:foregroundMark x1="31503" y1="41909" x2="38183" y2="43941"/>
                                  <a14:foregroundMark x1="57418" y1="49793" x2="81310" y2="34855"/>
                                  <a14:foregroundMark x1="81310" y1="34855" x2="97784" y2="55187"/>
                                  <a14:foregroundMark x1="97784" y1="55187" x2="84875" y2="94191"/>
                                  <a14:foregroundMark x1="84875" y1="94191" x2="10597" y2="58091"/>
                                  <a14:foregroundMark x1="10597" y1="58091" x2="674" y2="2490"/>
                                  <a14:foregroundMark x1="674" y1="2490" x2="15992" y2="4149"/>
                                  <a14:foregroundMark x1="15992" y1="4149" x2="28227" y2="56846"/>
                                  <a14:foregroundMark x1="28227" y1="56846" x2="25626" y2="40664"/>
                                  <a14:foregroundMark x1="91522" y1="41909" x2="94220" y2="41909"/>
                                  <a14:foregroundMark x1="97977" y1="29046" x2="98266" y2="32780"/>
                                  <a14:foregroundMark x1="3565" y1="48133" x2="3565" y2="48133"/>
                                  <a14:backgroundMark x1="26204" y1="16598" x2="47784" y2="7469"/>
                                  <a14:backgroundMark x1="47784" y1="7469" x2="65318" y2="15353"/>
                                  <a14:backgroundMark x1="65318" y1="15353" x2="29191" y2="35270"/>
                                  <a14:backgroundMark x1="29191" y1="35270" x2="26204" y2="19087"/>
                                  <a14:backgroundMark x1="28516" y1="22822" x2="54913" y2="23237"/>
                                  <a14:backgroundMark x1="54913" y1="23237" x2="57996" y2="22822"/>
                                  <a14:backgroundMark x1="25626" y1="17842" x2="73699" y2="1245"/>
                                  <a14:backgroundMark x1="73699" y1="1245" x2="60694" y2="40664"/>
                                  <a14:backgroundMark x1="60694" y1="40664" x2="49169" y2="41134"/>
                                  <a14:backgroundMark x1="30014" y1="41101" x2="26204" y2="19087"/>
                                  <a14:backgroundMark x1="63295" y1="19087" x2="65029" y2="30290"/>
                                  <a14:backgroundMark x1="67726" y1="34025" x2="67726" y2="34025"/>
                                  <a14:backgroundMark x1="67726" y1="34025" x2="72447" y2="31535"/>
                                  <a14:backgroundMark x1="38536" y1="40664" x2="39403" y2="3817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54360" cy="756115"/>
                    </a:xfrm>
                    <a:prstGeom prst="rect">
                      <a:avLst/>
                    </a:prstGeom>
                    <a:noFill/>
                    <a:ln>
                      <a:noFill/>
                    </a:ln>
                  </pic:spPr>
                </pic:pic>
              </a:graphicData>
            </a:graphic>
          </wp:inline>
        </w:drawing>
      </w:r>
    </w:p>
    <w:p w14:paraId="321E0C9F" w14:textId="137926C9" w:rsidR="009C1749" w:rsidRPr="0053356D" w:rsidRDefault="0053356D" w:rsidP="006360D4">
      <w:pPr>
        <w:jc w:val="both"/>
        <w:rPr>
          <w:sz w:val="24"/>
          <w:szCs w:val="24"/>
        </w:rPr>
      </w:pPr>
      <w:r>
        <w:t>So,</w:t>
      </w:r>
      <w:r w:rsidR="0070564A">
        <w:t xml:space="preserve"> ANN modelli</w:t>
      </w:r>
      <w:r w:rsidR="00C24843">
        <w:t xml:space="preserve">ng comprises of multiple datasets which will adjust </w:t>
      </w:r>
      <w:r w:rsidR="00B675EB">
        <w:t>all the weight and biases to conform with given output. One more interesting thing to discuss is tha</w:t>
      </w:r>
      <w:r w:rsidR="009C1749">
        <w:t>t</w:t>
      </w:r>
      <w:r w:rsidR="00F34B21">
        <w:t xml:space="preserve"> </w:t>
      </w:r>
      <w:r>
        <w:t>sometimes</w:t>
      </w:r>
      <w:r w:rsidR="00F34B21">
        <w:t xml:space="preserve"> we obtain multiple outputs </w:t>
      </w:r>
      <w:r w:rsidR="00F34B21" w:rsidRPr="0053356D">
        <w:rPr>
          <w:sz w:val="24"/>
          <w:szCs w:val="24"/>
        </w:rPr>
        <w:t xml:space="preserve">instead of one and here cost function comes into play which </w:t>
      </w:r>
      <w:r w:rsidR="00236031" w:rsidRPr="0053356D">
        <w:rPr>
          <w:sz w:val="24"/>
          <w:szCs w:val="24"/>
        </w:rPr>
        <w:t>act as output layer on all the calculations discussed before.</w:t>
      </w:r>
    </w:p>
    <w:p w14:paraId="183DEAA9" w14:textId="3ABCEC8E" w:rsidR="00236031" w:rsidRDefault="003F3E0F" w:rsidP="006360D4">
      <w:pPr>
        <w:jc w:val="both"/>
        <w:rPr>
          <w:sz w:val="24"/>
          <w:szCs w:val="24"/>
        </w:rPr>
      </w:pPr>
      <w:r w:rsidRPr="0053356D">
        <w:rPr>
          <w:sz w:val="24"/>
          <w:szCs w:val="24"/>
        </w:rPr>
        <w:t xml:space="preserve">In context to our FYP, input to model will be </w:t>
      </w:r>
      <w:r w:rsidR="00E67B7D" w:rsidRPr="0053356D">
        <w:rPr>
          <w:sz w:val="24"/>
          <w:szCs w:val="24"/>
        </w:rPr>
        <w:t>processed signal</w:t>
      </w:r>
      <w:r w:rsidR="00E61A99" w:rsidRPr="0053356D">
        <w:rPr>
          <w:sz w:val="24"/>
          <w:szCs w:val="24"/>
        </w:rPr>
        <w:t xml:space="preserve"> and output will be </w:t>
      </w:r>
      <w:r w:rsidR="00E41085" w:rsidRPr="0053356D">
        <w:rPr>
          <w:sz w:val="24"/>
          <w:szCs w:val="24"/>
        </w:rPr>
        <w:t>an</w:t>
      </w:r>
      <w:r w:rsidR="005F2DCD" w:rsidRPr="0053356D">
        <w:rPr>
          <w:sz w:val="24"/>
          <w:szCs w:val="24"/>
        </w:rPr>
        <w:t xml:space="preserve"> error out of many suspected.</w:t>
      </w:r>
    </w:p>
    <w:p w14:paraId="7CCBD242" w14:textId="324E238A" w:rsidR="000E3A5B" w:rsidRDefault="000E3A5B" w:rsidP="006360D4">
      <w:pPr>
        <w:jc w:val="both"/>
        <w:rPr>
          <w:sz w:val="24"/>
          <w:szCs w:val="24"/>
        </w:rPr>
      </w:pPr>
    </w:p>
    <w:p w14:paraId="7AB63ED2" w14:textId="3C94E863" w:rsidR="000E3A5B" w:rsidRDefault="000E3A5B" w:rsidP="006360D4">
      <w:pPr>
        <w:jc w:val="both"/>
        <w:rPr>
          <w:sz w:val="24"/>
          <w:szCs w:val="24"/>
        </w:rPr>
      </w:pPr>
    </w:p>
    <w:p w14:paraId="37A3FF99" w14:textId="29915E0F" w:rsidR="000E3A5B" w:rsidRDefault="000E3A5B" w:rsidP="006360D4">
      <w:pPr>
        <w:jc w:val="both"/>
        <w:rPr>
          <w:sz w:val="24"/>
          <w:szCs w:val="24"/>
        </w:rPr>
      </w:pPr>
    </w:p>
    <w:p w14:paraId="48D2383F" w14:textId="43C497B6" w:rsidR="000E3A5B" w:rsidRDefault="000E3A5B" w:rsidP="006360D4">
      <w:pPr>
        <w:jc w:val="both"/>
        <w:rPr>
          <w:sz w:val="24"/>
          <w:szCs w:val="24"/>
        </w:rPr>
      </w:pPr>
    </w:p>
    <w:p w14:paraId="67FCFE40" w14:textId="6FB2D4FC" w:rsidR="000E3A5B" w:rsidRDefault="000E3A5B" w:rsidP="006360D4">
      <w:pPr>
        <w:jc w:val="both"/>
        <w:rPr>
          <w:sz w:val="24"/>
          <w:szCs w:val="24"/>
        </w:rPr>
      </w:pPr>
    </w:p>
    <w:p w14:paraId="3AA1AB6D" w14:textId="673A5361" w:rsidR="000E3A5B" w:rsidRDefault="000E3A5B" w:rsidP="006360D4">
      <w:pPr>
        <w:jc w:val="both"/>
        <w:rPr>
          <w:sz w:val="24"/>
          <w:szCs w:val="24"/>
        </w:rPr>
      </w:pPr>
    </w:p>
    <w:p w14:paraId="439DA7D3" w14:textId="123C1F99" w:rsidR="000E3A5B" w:rsidRDefault="000E3A5B" w:rsidP="006360D4">
      <w:pPr>
        <w:jc w:val="both"/>
        <w:rPr>
          <w:sz w:val="24"/>
          <w:szCs w:val="24"/>
        </w:rPr>
      </w:pPr>
    </w:p>
    <w:p w14:paraId="2794F12C" w14:textId="17F4EE7E" w:rsidR="000E3A5B" w:rsidRDefault="000E3A5B" w:rsidP="006360D4">
      <w:pPr>
        <w:jc w:val="both"/>
        <w:rPr>
          <w:sz w:val="24"/>
          <w:szCs w:val="24"/>
        </w:rPr>
      </w:pPr>
    </w:p>
    <w:p w14:paraId="2A6E1285" w14:textId="5BC93B60" w:rsidR="000E3A5B" w:rsidRDefault="000E3A5B" w:rsidP="006360D4">
      <w:pPr>
        <w:jc w:val="both"/>
        <w:rPr>
          <w:sz w:val="24"/>
          <w:szCs w:val="24"/>
        </w:rPr>
      </w:pPr>
    </w:p>
    <w:p w14:paraId="51F7C184" w14:textId="28C7D785" w:rsidR="000E3A5B" w:rsidRDefault="000E3A5B" w:rsidP="006360D4">
      <w:pPr>
        <w:jc w:val="both"/>
        <w:rPr>
          <w:sz w:val="24"/>
          <w:szCs w:val="24"/>
        </w:rPr>
      </w:pPr>
    </w:p>
    <w:p w14:paraId="15A3D8BE" w14:textId="49BEB92E" w:rsidR="000E3A5B" w:rsidRDefault="000E3A5B" w:rsidP="006360D4">
      <w:pPr>
        <w:jc w:val="both"/>
        <w:rPr>
          <w:sz w:val="24"/>
          <w:szCs w:val="24"/>
        </w:rPr>
      </w:pPr>
    </w:p>
    <w:p w14:paraId="34D2F07B" w14:textId="1B605F33" w:rsidR="000E3A5B" w:rsidRDefault="000E3A5B" w:rsidP="006360D4">
      <w:pPr>
        <w:jc w:val="both"/>
        <w:rPr>
          <w:sz w:val="24"/>
          <w:szCs w:val="24"/>
        </w:rPr>
      </w:pPr>
    </w:p>
    <w:p w14:paraId="5B30EA10" w14:textId="7E904D0A" w:rsidR="000E3A5B" w:rsidRDefault="000E3A5B" w:rsidP="006360D4">
      <w:pPr>
        <w:jc w:val="both"/>
        <w:rPr>
          <w:sz w:val="24"/>
          <w:szCs w:val="24"/>
        </w:rPr>
      </w:pPr>
    </w:p>
    <w:p w14:paraId="00E861B0" w14:textId="6DF84386" w:rsidR="000E3A5B" w:rsidRDefault="000E3A5B" w:rsidP="006360D4">
      <w:pPr>
        <w:jc w:val="both"/>
        <w:rPr>
          <w:sz w:val="24"/>
          <w:szCs w:val="24"/>
        </w:rPr>
      </w:pPr>
    </w:p>
    <w:p w14:paraId="68435A6C" w14:textId="7AF0D871" w:rsidR="000E3A5B" w:rsidRDefault="000E3A5B" w:rsidP="006360D4">
      <w:pPr>
        <w:jc w:val="both"/>
        <w:rPr>
          <w:sz w:val="24"/>
          <w:szCs w:val="24"/>
        </w:rPr>
      </w:pPr>
    </w:p>
    <w:p w14:paraId="04AC66E2" w14:textId="64F39B14" w:rsidR="000E3A5B" w:rsidRDefault="000E3A5B" w:rsidP="006360D4">
      <w:pPr>
        <w:jc w:val="both"/>
        <w:rPr>
          <w:sz w:val="24"/>
          <w:szCs w:val="24"/>
        </w:rPr>
      </w:pPr>
    </w:p>
    <w:p w14:paraId="70914A32" w14:textId="10D84AA4" w:rsidR="000E3A5B" w:rsidRDefault="000E3A5B" w:rsidP="006360D4">
      <w:pPr>
        <w:jc w:val="both"/>
        <w:rPr>
          <w:sz w:val="24"/>
          <w:szCs w:val="24"/>
        </w:rPr>
      </w:pPr>
    </w:p>
    <w:p w14:paraId="54B42D66" w14:textId="1F3E8842" w:rsidR="000E3A5B" w:rsidRDefault="000E3A5B" w:rsidP="006360D4">
      <w:pPr>
        <w:jc w:val="both"/>
        <w:rPr>
          <w:sz w:val="24"/>
          <w:szCs w:val="24"/>
        </w:rPr>
      </w:pPr>
    </w:p>
    <w:p w14:paraId="7851A09D" w14:textId="6E8BA763" w:rsidR="00A9202D" w:rsidRPr="00A9202D" w:rsidRDefault="000E3A5B" w:rsidP="00A9202D">
      <w:pPr>
        <w:jc w:val="both"/>
        <w:rPr>
          <w:b/>
          <w:bCs/>
          <w:sz w:val="24"/>
          <w:szCs w:val="24"/>
        </w:rPr>
      </w:pPr>
      <w:r w:rsidRPr="000E3A5B">
        <w:rPr>
          <w:b/>
          <w:bCs/>
          <w:sz w:val="24"/>
          <w:szCs w:val="24"/>
        </w:rPr>
        <w:lastRenderedPageBreak/>
        <w:t>REFERENCES</w:t>
      </w:r>
    </w:p>
    <w:p w14:paraId="4EEE1F63" w14:textId="7128C497" w:rsidR="00A9202D" w:rsidRPr="0064468C" w:rsidRDefault="0064468C" w:rsidP="0064468C">
      <w:pPr>
        <w:pStyle w:val="NormalWeb"/>
        <w:spacing w:line="360" w:lineRule="auto"/>
        <w:ind w:left="567" w:hanging="567"/>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1]</w:t>
      </w:r>
      <w:proofErr w:type="spellStart"/>
      <w:r w:rsidR="00A9202D" w:rsidRPr="0064468C">
        <w:rPr>
          <w:rFonts w:asciiTheme="minorHAnsi" w:hAnsiTheme="minorHAnsi" w:cstheme="minorHAnsi"/>
        </w:rPr>
        <w:t>Çınar</w:t>
      </w:r>
      <w:proofErr w:type="spellEnd"/>
      <w:proofErr w:type="gramEnd"/>
      <w:r w:rsidR="00A9202D" w:rsidRPr="0064468C">
        <w:rPr>
          <w:rFonts w:asciiTheme="minorHAnsi" w:hAnsiTheme="minorHAnsi" w:cstheme="minorHAnsi"/>
        </w:rPr>
        <w:t xml:space="preserve">, Z.M. </w:t>
      </w:r>
      <w:r w:rsidR="00A9202D" w:rsidRPr="0064468C">
        <w:rPr>
          <w:rFonts w:asciiTheme="minorHAnsi" w:hAnsiTheme="minorHAnsi" w:cstheme="minorHAnsi"/>
          <w:i/>
          <w:iCs/>
        </w:rPr>
        <w:t>et al.</w:t>
      </w:r>
      <w:r w:rsidR="00A9202D" w:rsidRPr="0064468C">
        <w:rPr>
          <w:rFonts w:asciiTheme="minorHAnsi" w:hAnsiTheme="minorHAnsi" w:cstheme="minorHAnsi"/>
        </w:rPr>
        <w:t xml:space="preserve"> (2020) </w:t>
      </w:r>
      <w:r w:rsidR="00A9202D" w:rsidRPr="0064468C">
        <w:rPr>
          <w:rFonts w:asciiTheme="minorHAnsi" w:hAnsiTheme="minorHAnsi" w:cstheme="minorHAnsi"/>
          <w:i/>
          <w:iCs/>
        </w:rPr>
        <w:t>Machine learning in predictive maintenance towards Sustainable Smart Manufacturing in industry 4.0</w:t>
      </w:r>
      <w:r w:rsidR="00A9202D" w:rsidRPr="0064468C">
        <w:rPr>
          <w:rFonts w:asciiTheme="minorHAnsi" w:hAnsiTheme="minorHAnsi" w:cstheme="minorHAnsi"/>
        </w:rPr>
        <w:t xml:space="preserve">, </w:t>
      </w:r>
      <w:r w:rsidR="00A9202D" w:rsidRPr="0064468C">
        <w:rPr>
          <w:rFonts w:asciiTheme="minorHAnsi" w:hAnsiTheme="minorHAnsi" w:cstheme="minorHAnsi"/>
          <w:i/>
          <w:iCs/>
        </w:rPr>
        <w:t>MDPI</w:t>
      </w:r>
      <w:r w:rsidR="00A9202D" w:rsidRPr="0064468C">
        <w:rPr>
          <w:rFonts w:asciiTheme="minorHAnsi" w:hAnsiTheme="minorHAnsi" w:cstheme="minorHAnsi"/>
        </w:rPr>
        <w:t xml:space="preserve">. Multidisciplinary Digital Publishing Institute. Available at: http://dx.doi.org/10.3390/su12198211 (Accessed: November 1, 2022). </w:t>
      </w:r>
    </w:p>
    <w:p w14:paraId="1AA388C2" w14:textId="0188EE46" w:rsidR="00A9202D" w:rsidRPr="00A9202D" w:rsidRDefault="00A9202D" w:rsidP="00A9202D">
      <w:pPr>
        <w:jc w:val="both"/>
        <w:rPr>
          <w:sz w:val="24"/>
          <w:szCs w:val="24"/>
        </w:rPr>
      </w:pPr>
      <w:r>
        <w:rPr>
          <w:sz w:val="24"/>
          <w:szCs w:val="24"/>
        </w:rPr>
        <w:t xml:space="preserve">[2] </w:t>
      </w:r>
      <w:r w:rsidRPr="00A9202D">
        <w:rPr>
          <w:sz w:val="24"/>
          <w:szCs w:val="24"/>
        </w:rPr>
        <w:t xml:space="preserve">B. Christiansen, “Complete List of Condition Monitoring Techniques,” MRO Mach. Equip., </w:t>
      </w:r>
    </w:p>
    <w:p w14:paraId="0EC24C60" w14:textId="77777777" w:rsidR="00A9202D" w:rsidRPr="00A9202D" w:rsidRDefault="00A9202D" w:rsidP="00A9202D">
      <w:pPr>
        <w:jc w:val="both"/>
        <w:rPr>
          <w:sz w:val="24"/>
          <w:szCs w:val="24"/>
        </w:rPr>
      </w:pPr>
      <w:r w:rsidRPr="00A9202D">
        <w:rPr>
          <w:sz w:val="24"/>
          <w:szCs w:val="24"/>
        </w:rPr>
        <w:t xml:space="preserve">pp. 1–9, 2019, [Online]. Available: https://www.mromagazine.com/features/completelist-of-condition-monitoring-techniques. </w:t>
      </w:r>
    </w:p>
    <w:p w14:paraId="4EF8C6CE" w14:textId="77777777" w:rsidR="00A9202D" w:rsidRPr="00A9202D" w:rsidRDefault="00A9202D" w:rsidP="00A9202D">
      <w:pPr>
        <w:jc w:val="both"/>
        <w:rPr>
          <w:sz w:val="24"/>
          <w:szCs w:val="24"/>
        </w:rPr>
      </w:pPr>
      <w:r w:rsidRPr="00A9202D">
        <w:rPr>
          <w:sz w:val="24"/>
          <w:szCs w:val="24"/>
        </w:rPr>
        <w:t xml:space="preserve">[3] J. E. Berry, “Predictive Maintenance and Vibration Signature Analysis I,” Columbus, OH, </w:t>
      </w:r>
    </w:p>
    <w:p w14:paraId="38EFB510" w14:textId="77777777" w:rsidR="00A9202D" w:rsidRPr="00A9202D" w:rsidRDefault="00A9202D" w:rsidP="00A9202D">
      <w:pPr>
        <w:jc w:val="both"/>
        <w:rPr>
          <w:sz w:val="24"/>
          <w:szCs w:val="24"/>
        </w:rPr>
      </w:pPr>
      <w:r w:rsidRPr="00A9202D">
        <w:rPr>
          <w:sz w:val="24"/>
          <w:szCs w:val="24"/>
        </w:rPr>
        <w:t xml:space="preserve">IRD </w:t>
      </w:r>
      <w:proofErr w:type="spellStart"/>
      <w:r w:rsidRPr="00A9202D">
        <w:rPr>
          <w:sz w:val="24"/>
          <w:szCs w:val="24"/>
        </w:rPr>
        <w:t>Mechanalysis</w:t>
      </w:r>
      <w:proofErr w:type="spellEnd"/>
      <w:r w:rsidRPr="00A9202D">
        <w:rPr>
          <w:sz w:val="24"/>
          <w:szCs w:val="24"/>
        </w:rPr>
        <w:t xml:space="preserve">, Inc, 1993. </w:t>
      </w:r>
    </w:p>
    <w:p w14:paraId="5F01F3B0" w14:textId="77777777" w:rsidR="00A9202D" w:rsidRPr="00A9202D" w:rsidRDefault="00A9202D" w:rsidP="00A9202D">
      <w:pPr>
        <w:jc w:val="both"/>
        <w:rPr>
          <w:sz w:val="24"/>
          <w:szCs w:val="24"/>
        </w:rPr>
      </w:pPr>
      <w:r w:rsidRPr="00A9202D">
        <w:rPr>
          <w:sz w:val="24"/>
          <w:szCs w:val="24"/>
        </w:rPr>
        <w:t xml:space="preserve">[4] R. N. Bracewell, “The </w:t>
      </w:r>
      <w:proofErr w:type="spellStart"/>
      <w:r w:rsidRPr="00A9202D">
        <w:rPr>
          <w:sz w:val="24"/>
          <w:szCs w:val="24"/>
        </w:rPr>
        <w:t>fourier</w:t>
      </w:r>
      <w:proofErr w:type="spellEnd"/>
      <w:r w:rsidRPr="00A9202D">
        <w:rPr>
          <w:sz w:val="24"/>
          <w:szCs w:val="24"/>
        </w:rPr>
        <w:t xml:space="preserve"> transform,” Sci. Am., vol. 260, no. 6, pp. 86–95, 1989. </w:t>
      </w:r>
    </w:p>
    <w:p w14:paraId="68EE8EB6" w14:textId="77777777" w:rsidR="00A9202D" w:rsidRPr="00A9202D" w:rsidRDefault="00A9202D" w:rsidP="00A9202D">
      <w:pPr>
        <w:jc w:val="both"/>
        <w:rPr>
          <w:sz w:val="24"/>
          <w:szCs w:val="24"/>
        </w:rPr>
      </w:pPr>
      <w:r w:rsidRPr="00A9202D">
        <w:rPr>
          <w:sz w:val="24"/>
          <w:szCs w:val="24"/>
        </w:rPr>
        <w:t xml:space="preserve">[5] A. Nandi and H. Ahmed, Condition Monitoring with Vibration Signals, </w:t>
      </w:r>
      <w:proofErr w:type="gramStart"/>
      <w:r w:rsidRPr="00A9202D">
        <w:rPr>
          <w:sz w:val="24"/>
          <w:szCs w:val="24"/>
        </w:rPr>
        <w:t>First</w:t>
      </w:r>
      <w:proofErr w:type="gramEnd"/>
      <w:r w:rsidRPr="00A9202D">
        <w:rPr>
          <w:sz w:val="24"/>
          <w:szCs w:val="24"/>
        </w:rPr>
        <w:t xml:space="preserve">. Brunel </w:t>
      </w:r>
    </w:p>
    <w:p w14:paraId="22E5CBEA" w14:textId="77777777" w:rsidR="00A9202D" w:rsidRPr="00A9202D" w:rsidRDefault="00A9202D" w:rsidP="00A9202D">
      <w:pPr>
        <w:jc w:val="both"/>
        <w:rPr>
          <w:sz w:val="24"/>
          <w:szCs w:val="24"/>
        </w:rPr>
      </w:pPr>
      <w:r w:rsidRPr="00A9202D">
        <w:rPr>
          <w:sz w:val="24"/>
          <w:szCs w:val="24"/>
        </w:rPr>
        <w:t xml:space="preserve">University London, UK, 2019. </w:t>
      </w:r>
    </w:p>
    <w:p w14:paraId="64CC83C8" w14:textId="77777777" w:rsidR="00A9202D" w:rsidRPr="00A9202D" w:rsidRDefault="00A9202D" w:rsidP="00A9202D">
      <w:pPr>
        <w:jc w:val="both"/>
        <w:rPr>
          <w:sz w:val="24"/>
          <w:szCs w:val="24"/>
        </w:rPr>
      </w:pPr>
      <w:r w:rsidRPr="00A9202D">
        <w:rPr>
          <w:sz w:val="24"/>
          <w:szCs w:val="24"/>
        </w:rPr>
        <w:t xml:space="preserve">[6] E. </w:t>
      </w:r>
      <w:proofErr w:type="spellStart"/>
      <w:r w:rsidRPr="00A9202D">
        <w:rPr>
          <w:sz w:val="24"/>
          <w:szCs w:val="24"/>
        </w:rPr>
        <w:t>Bechhoefer</w:t>
      </w:r>
      <w:proofErr w:type="spellEnd"/>
      <w:r w:rsidRPr="00A9202D">
        <w:rPr>
          <w:sz w:val="24"/>
          <w:szCs w:val="24"/>
        </w:rPr>
        <w:t xml:space="preserve"> and M. Kingsley, “A review of time synchronous average algorithms,” in </w:t>
      </w:r>
    </w:p>
    <w:p w14:paraId="14E87D34" w14:textId="77777777" w:rsidR="00A9202D" w:rsidRPr="00A9202D" w:rsidRDefault="00A9202D" w:rsidP="00A9202D">
      <w:pPr>
        <w:jc w:val="both"/>
        <w:rPr>
          <w:sz w:val="24"/>
          <w:szCs w:val="24"/>
        </w:rPr>
      </w:pPr>
      <w:r w:rsidRPr="00A9202D">
        <w:rPr>
          <w:sz w:val="24"/>
          <w:szCs w:val="24"/>
        </w:rPr>
        <w:t xml:space="preserve">Annual Conference of the PHM society, 2009, vol. 1, no. 1. </w:t>
      </w:r>
    </w:p>
    <w:p w14:paraId="3617FCCC" w14:textId="77777777" w:rsidR="00A9202D" w:rsidRPr="00A9202D" w:rsidRDefault="00A9202D" w:rsidP="00A9202D">
      <w:pPr>
        <w:jc w:val="both"/>
        <w:rPr>
          <w:sz w:val="24"/>
          <w:szCs w:val="24"/>
        </w:rPr>
      </w:pPr>
      <w:r w:rsidRPr="00A9202D">
        <w:rPr>
          <w:sz w:val="24"/>
          <w:szCs w:val="24"/>
        </w:rPr>
        <w:t xml:space="preserve">[7] J. </w:t>
      </w:r>
      <w:proofErr w:type="spellStart"/>
      <w:r w:rsidRPr="00A9202D">
        <w:rPr>
          <w:sz w:val="24"/>
          <w:szCs w:val="24"/>
        </w:rPr>
        <w:t>Chebil</w:t>
      </w:r>
      <w:proofErr w:type="spellEnd"/>
      <w:r w:rsidRPr="00A9202D">
        <w:rPr>
          <w:sz w:val="24"/>
          <w:szCs w:val="24"/>
        </w:rPr>
        <w:t xml:space="preserve">, M. </w:t>
      </w:r>
      <w:proofErr w:type="spellStart"/>
      <w:r w:rsidRPr="00A9202D">
        <w:rPr>
          <w:sz w:val="24"/>
          <w:szCs w:val="24"/>
        </w:rPr>
        <w:t>Hrairi</w:t>
      </w:r>
      <w:proofErr w:type="spellEnd"/>
      <w:r w:rsidRPr="00A9202D">
        <w:rPr>
          <w:sz w:val="24"/>
          <w:szCs w:val="24"/>
        </w:rPr>
        <w:t xml:space="preserve">, and N. </w:t>
      </w:r>
      <w:proofErr w:type="spellStart"/>
      <w:r w:rsidRPr="00A9202D">
        <w:rPr>
          <w:sz w:val="24"/>
          <w:szCs w:val="24"/>
        </w:rPr>
        <w:t>Abushikhah</w:t>
      </w:r>
      <w:proofErr w:type="spellEnd"/>
      <w:r w:rsidRPr="00A9202D">
        <w:rPr>
          <w:sz w:val="24"/>
          <w:szCs w:val="24"/>
        </w:rPr>
        <w:t xml:space="preserve">, “Signal analysis of vibration measurements for </w:t>
      </w:r>
    </w:p>
    <w:p w14:paraId="045AB395" w14:textId="44EADD00" w:rsidR="000E3A5B" w:rsidRDefault="00A9202D" w:rsidP="00A9202D">
      <w:pPr>
        <w:jc w:val="both"/>
        <w:rPr>
          <w:sz w:val="24"/>
          <w:szCs w:val="24"/>
        </w:rPr>
      </w:pPr>
      <w:r w:rsidRPr="00A9202D">
        <w:rPr>
          <w:sz w:val="24"/>
          <w:szCs w:val="24"/>
        </w:rPr>
        <w:t>condition monitoring of bearings,” Aust. J. Basic Appl. Sci., vol. 5, no. 1, pp. 70–78, 2011.</w:t>
      </w:r>
    </w:p>
    <w:p w14:paraId="341F7494" w14:textId="438820C4" w:rsidR="0045035D" w:rsidRPr="0045035D" w:rsidRDefault="0045035D" w:rsidP="0045035D">
      <w:pPr>
        <w:pStyle w:val="NormalWeb"/>
        <w:spacing w:line="360" w:lineRule="auto"/>
        <w:ind w:left="567" w:hanging="567"/>
        <w:rPr>
          <w:rFonts w:asciiTheme="minorHAnsi" w:hAnsiTheme="minorHAnsi" w:cstheme="minorHAnsi"/>
        </w:rPr>
      </w:pPr>
      <w:r>
        <w:rPr>
          <w:rFonts w:asciiTheme="minorHAnsi" w:hAnsiTheme="minorHAnsi" w:cstheme="minorHAnsi"/>
        </w:rPr>
        <w:t>[8]</w:t>
      </w:r>
      <w:r w:rsidR="00E42E62">
        <w:rPr>
          <w:rFonts w:asciiTheme="minorHAnsi" w:hAnsiTheme="minorHAnsi" w:cstheme="minorHAnsi"/>
        </w:rPr>
        <w:t xml:space="preserve"> </w:t>
      </w:r>
      <w:r w:rsidRPr="0045035D">
        <w:rPr>
          <w:rFonts w:asciiTheme="minorHAnsi" w:hAnsiTheme="minorHAnsi" w:cstheme="minorHAnsi"/>
        </w:rPr>
        <w:t xml:space="preserve">Li, Q. </w:t>
      </w:r>
      <w:r w:rsidRPr="0045035D">
        <w:rPr>
          <w:rFonts w:asciiTheme="minorHAnsi" w:hAnsiTheme="minorHAnsi" w:cstheme="minorHAnsi"/>
          <w:i/>
          <w:iCs/>
        </w:rPr>
        <w:t>et al.</w:t>
      </w:r>
      <w:r w:rsidRPr="0045035D">
        <w:rPr>
          <w:rFonts w:asciiTheme="minorHAnsi" w:hAnsiTheme="minorHAnsi" w:cstheme="minorHAnsi"/>
        </w:rPr>
        <w:t xml:space="preserve"> (2015) “Kalman filter and its </w:t>
      </w:r>
      <w:proofErr w:type="gramStart"/>
      <w:r w:rsidRPr="0045035D">
        <w:rPr>
          <w:rFonts w:asciiTheme="minorHAnsi" w:hAnsiTheme="minorHAnsi" w:cstheme="minorHAnsi"/>
        </w:rPr>
        <w:t>Application</w:t>
      </w:r>
      <w:proofErr w:type="gramEnd"/>
      <w:r w:rsidRPr="0045035D">
        <w:rPr>
          <w:rFonts w:asciiTheme="minorHAnsi" w:hAnsiTheme="minorHAnsi" w:cstheme="minorHAnsi"/>
        </w:rPr>
        <w:t xml:space="preserve">,” </w:t>
      </w:r>
      <w:r w:rsidRPr="0045035D">
        <w:rPr>
          <w:rFonts w:asciiTheme="minorHAnsi" w:hAnsiTheme="minorHAnsi" w:cstheme="minorHAnsi"/>
          <w:i/>
          <w:iCs/>
        </w:rPr>
        <w:t>2015 8th International Conference on Intelligent Networks and Intelligent Systems (ICINIS)</w:t>
      </w:r>
      <w:r w:rsidRPr="0045035D">
        <w:rPr>
          <w:rFonts w:asciiTheme="minorHAnsi" w:hAnsiTheme="minorHAnsi" w:cstheme="minorHAnsi"/>
        </w:rPr>
        <w:t xml:space="preserve"> [Preprint]. Available at: https://doi.org/10.1109/icinis.2015.35. </w:t>
      </w:r>
    </w:p>
    <w:p w14:paraId="012D2B89" w14:textId="77777777" w:rsidR="0045035D" w:rsidRPr="000E3A5B" w:rsidRDefault="0045035D" w:rsidP="00A9202D">
      <w:pPr>
        <w:jc w:val="both"/>
        <w:rPr>
          <w:b/>
          <w:bCs/>
          <w:sz w:val="24"/>
          <w:szCs w:val="24"/>
        </w:rPr>
      </w:pPr>
    </w:p>
    <w:sectPr w:rsidR="0045035D" w:rsidRPr="000E3A5B" w:rsidSect="00FC4DC5">
      <w:pgSz w:w="12240" w:h="15840"/>
      <w:pgMar w:top="1440" w:right="1325" w:bottom="274" w:left="133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2E3"/>
    <w:multiLevelType w:val="multilevel"/>
    <w:tmpl w:val="E0908B4C"/>
    <w:lvl w:ilvl="0">
      <w:start w:val="1"/>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color w:val="0D0D0D" w:themeColor="text1" w:themeTint="F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6E040E3"/>
    <w:multiLevelType w:val="hybridMultilevel"/>
    <w:tmpl w:val="FDD2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454E0"/>
    <w:multiLevelType w:val="hybridMultilevel"/>
    <w:tmpl w:val="D6CC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363D8"/>
    <w:multiLevelType w:val="hybridMultilevel"/>
    <w:tmpl w:val="4A44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61F5B"/>
    <w:multiLevelType w:val="hybridMultilevel"/>
    <w:tmpl w:val="192C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63EDB"/>
    <w:multiLevelType w:val="hybridMultilevel"/>
    <w:tmpl w:val="3BD8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67A80"/>
    <w:multiLevelType w:val="hybridMultilevel"/>
    <w:tmpl w:val="83B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925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780232"/>
    <w:multiLevelType w:val="hybridMultilevel"/>
    <w:tmpl w:val="B890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571161">
    <w:abstractNumId w:val="3"/>
  </w:num>
  <w:num w:numId="2" w16cid:durableId="703676549">
    <w:abstractNumId w:val="7"/>
  </w:num>
  <w:num w:numId="3" w16cid:durableId="1388912414">
    <w:abstractNumId w:val="0"/>
  </w:num>
  <w:num w:numId="4" w16cid:durableId="63055222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9372166">
    <w:abstractNumId w:val="2"/>
  </w:num>
  <w:num w:numId="6" w16cid:durableId="2082018441">
    <w:abstractNumId w:val="8"/>
  </w:num>
  <w:num w:numId="7" w16cid:durableId="54011366">
    <w:abstractNumId w:val="4"/>
  </w:num>
  <w:num w:numId="8" w16cid:durableId="1466384836">
    <w:abstractNumId w:val="5"/>
  </w:num>
  <w:num w:numId="9" w16cid:durableId="767777815">
    <w:abstractNumId w:val="1"/>
  </w:num>
  <w:num w:numId="10" w16cid:durableId="15871072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AD QASIM">
    <w15:presenceInfo w15:providerId="AD" w15:userId="S::bsee1905@pieas.edu.pk::ce4f8fd1-0221-4fad-a328-a8f1a99b57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5059"/>
    <w:rsid w:val="00004E21"/>
    <w:rsid w:val="00042D6B"/>
    <w:rsid w:val="00086ABD"/>
    <w:rsid w:val="000E3A5B"/>
    <w:rsid w:val="000F7F1C"/>
    <w:rsid w:val="00105412"/>
    <w:rsid w:val="00174DCF"/>
    <w:rsid w:val="001754BC"/>
    <w:rsid w:val="001E3AC3"/>
    <w:rsid w:val="001E476E"/>
    <w:rsid w:val="001E593E"/>
    <w:rsid w:val="001F697E"/>
    <w:rsid w:val="002330C7"/>
    <w:rsid w:val="00236031"/>
    <w:rsid w:val="00267033"/>
    <w:rsid w:val="002774EB"/>
    <w:rsid w:val="002866D2"/>
    <w:rsid w:val="002A2FEF"/>
    <w:rsid w:val="002C3263"/>
    <w:rsid w:val="002C5DBB"/>
    <w:rsid w:val="002C7B25"/>
    <w:rsid w:val="002E3082"/>
    <w:rsid w:val="002E3842"/>
    <w:rsid w:val="002F1208"/>
    <w:rsid w:val="003117E3"/>
    <w:rsid w:val="00327688"/>
    <w:rsid w:val="00345D07"/>
    <w:rsid w:val="00357E3D"/>
    <w:rsid w:val="003C3020"/>
    <w:rsid w:val="003F3E0F"/>
    <w:rsid w:val="003F606E"/>
    <w:rsid w:val="00401698"/>
    <w:rsid w:val="00426F41"/>
    <w:rsid w:val="00433B9B"/>
    <w:rsid w:val="004356E2"/>
    <w:rsid w:val="0045035D"/>
    <w:rsid w:val="00452DCF"/>
    <w:rsid w:val="004730AC"/>
    <w:rsid w:val="00486933"/>
    <w:rsid w:val="004B2ECF"/>
    <w:rsid w:val="004B35A8"/>
    <w:rsid w:val="004B6BFB"/>
    <w:rsid w:val="004F2837"/>
    <w:rsid w:val="004F328C"/>
    <w:rsid w:val="0053356D"/>
    <w:rsid w:val="00554334"/>
    <w:rsid w:val="005A6997"/>
    <w:rsid w:val="005C2F89"/>
    <w:rsid w:val="005D6C9D"/>
    <w:rsid w:val="005F2195"/>
    <w:rsid w:val="005F2DCD"/>
    <w:rsid w:val="006360D4"/>
    <w:rsid w:val="0064468C"/>
    <w:rsid w:val="00662B98"/>
    <w:rsid w:val="00685011"/>
    <w:rsid w:val="0069086E"/>
    <w:rsid w:val="006A0204"/>
    <w:rsid w:val="006A4C4A"/>
    <w:rsid w:val="0070564A"/>
    <w:rsid w:val="00706279"/>
    <w:rsid w:val="007A0A39"/>
    <w:rsid w:val="007B621C"/>
    <w:rsid w:val="007F036D"/>
    <w:rsid w:val="008001EC"/>
    <w:rsid w:val="008566A6"/>
    <w:rsid w:val="00870B36"/>
    <w:rsid w:val="008748E1"/>
    <w:rsid w:val="00880954"/>
    <w:rsid w:val="008A4E6F"/>
    <w:rsid w:val="008D2314"/>
    <w:rsid w:val="008F2D59"/>
    <w:rsid w:val="009560F3"/>
    <w:rsid w:val="0097551E"/>
    <w:rsid w:val="00990F74"/>
    <w:rsid w:val="009938B4"/>
    <w:rsid w:val="009973E9"/>
    <w:rsid w:val="009C0B33"/>
    <w:rsid w:val="009C1749"/>
    <w:rsid w:val="00A40BFA"/>
    <w:rsid w:val="00A45C39"/>
    <w:rsid w:val="00A605BB"/>
    <w:rsid w:val="00A9202D"/>
    <w:rsid w:val="00AC0CB3"/>
    <w:rsid w:val="00AD7501"/>
    <w:rsid w:val="00AE2794"/>
    <w:rsid w:val="00AE5059"/>
    <w:rsid w:val="00AE7D31"/>
    <w:rsid w:val="00B34E11"/>
    <w:rsid w:val="00B46B9D"/>
    <w:rsid w:val="00B568A2"/>
    <w:rsid w:val="00B60631"/>
    <w:rsid w:val="00B675EB"/>
    <w:rsid w:val="00B95FDF"/>
    <w:rsid w:val="00BA50E4"/>
    <w:rsid w:val="00BB7941"/>
    <w:rsid w:val="00BC2AF5"/>
    <w:rsid w:val="00BC3AD0"/>
    <w:rsid w:val="00BE21A4"/>
    <w:rsid w:val="00BF617C"/>
    <w:rsid w:val="00C00945"/>
    <w:rsid w:val="00C13DED"/>
    <w:rsid w:val="00C24843"/>
    <w:rsid w:val="00C71FD0"/>
    <w:rsid w:val="00C75E76"/>
    <w:rsid w:val="00C818B7"/>
    <w:rsid w:val="00C86364"/>
    <w:rsid w:val="00CC7AFA"/>
    <w:rsid w:val="00CF59CC"/>
    <w:rsid w:val="00D06A71"/>
    <w:rsid w:val="00D335AB"/>
    <w:rsid w:val="00D44791"/>
    <w:rsid w:val="00D44982"/>
    <w:rsid w:val="00D62924"/>
    <w:rsid w:val="00D863B3"/>
    <w:rsid w:val="00D87FD2"/>
    <w:rsid w:val="00DB1EFA"/>
    <w:rsid w:val="00DB7255"/>
    <w:rsid w:val="00DD1247"/>
    <w:rsid w:val="00DF2BBF"/>
    <w:rsid w:val="00E00B44"/>
    <w:rsid w:val="00E14BD7"/>
    <w:rsid w:val="00E14E32"/>
    <w:rsid w:val="00E21FEE"/>
    <w:rsid w:val="00E22E9D"/>
    <w:rsid w:val="00E33791"/>
    <w:rsid w:val="00E41085"/>
    <w:rsid w:val="00E42E62"/>
    <w:rsid w:val="00E5154E"/>
    <w:rsid w:val="00E51F9D"/>
    <w:rsid w:val="00E61A99"/>
    <w:rsid w:val="00E64C58"/>
    <w:rsid w:val="00E67B7D"/>
    <w:rsid w:val="00E8153F"/>
    <w:rsid w:val="00EA0624"/>
    <w:rsid w:val="00EA5638"/>
    <w:rsid w:val="00EA7E3C"/>
    <w:rsid w:val="00EC63F8"/>
    <w:rsid w:val="00ED12EC"/>
    <w:rsid w:val="00ED13A1"/>
    <w:rsid w:val="00EF2CA1"/>
    <w:rsid w:val="00EF73E2"/>
    <w:rsid w:val="00F10652"/>
    <w:rsid w:val="00F115B4"/>
    <w:rsid w:val="00F34B21"/>
    <w:rsid w:val="00F437D9"/>
    <w:rsid w:val="00F91817"/>
    <w:rsid w:val="00FB47D3"/>
    <w:rsid w:val="00FB7489"/>
    <w:rsid w:val="00FC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3300"/>
  <w15:chartTrackingRefBased/>
  <w15:docId w15:val="{CA73B3B5-807D-4A65-BAE0-A7BDE15D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97E"/>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4BD7"/>
    <w:pPr>
      <w:keepNext/>
      <w:keepLines/>
      <w:numPr>
        <w:ilvl w:val="1"/>
        <w:numId w:val="3"/>
      </w:numPr>
      <w:spacing w:before="40" w:after="0"/>
      <w:outlineLvl w:val="1"/>
    </w:pPr>
    <w:rPr>
      <w:rFonts w:asciiTheme="majorHAnsi" w:eastAsiaTheme="majorEastAsia" w:hAnsiTheme="majorHAnsi" w:cstheme="majorBidi"/>
      <w:color w:val="0D0D0D" w:themeColor="text1" w:themeTint="F2"/>
      <w:sz w:val="26"/>
      <w:szCs w:val="26"/>
    </w:rPr>
  </w:style>
  <w:style w:type="paragraph" w:styleId="Heading3">
    <w:name w:val="heading 3"/>
    <w:basedOn w:val="Normal"/>
    <w:next w:val="Normal"/>
    <w:link w:val="Heading3Char"/>
    <w:uiPriority w:val="9"/>
    <w:unhideWhenUsed/>
    <w:qFormat/>
    <w:rsid w:val="001E593E"/>
    <w:pPr>
      <w:keepNext/>
      <w:keepLines/>
      <w:numPr>
        <w:ilvl w:val="2"/>
        <w:numId w:val="3"/>
      </w:numPr>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F697E"/>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F697E"/>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F697E"/>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F697E"/>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F697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697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7E"/>
    <w:pPr>
      <w:ind w:left="720"/>
      <w:contextualSpacing/>
    </w:pPr>
  </w:style>
  <w:style w:type="character" w:customStyle="1" w:styleId="Heading1Char">
    <w:name w:val="Heading 1 Char"/>
    <w:basedOn w:val="DefaultParagraphFont"/>
    <w:link w:val="Heading1"/>
    <w:uiPriority w:val="9"/>
    <w:rsid w:val="001F697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14BD7"/>
    <w:rPr>
      <w:rFonts w:asciiTheme="majorHAnsi" w:eastAsiaTheme="majorEastAsia" w:hAnsiTheme="majorHAnsi" w:cstheme="majorBidi"/>
      <w:color w:val="0D0D0D" w:themeColor="text1" w:themeTint="F2"/>
      <w:sz w:val="26"/>
      <w:szCs w:val="26"/>
    </w:rPr>
  </w:style>
  <w:style w:type="character" w:customStyle="1" w:styleId="Heading3Char">
    <w:name w:val="Heading 3 Char"/>
    <w:basedOn w:val="DefaultParagraphFont"/>
    <w:link w:val="Heading3"/>
    <w:uiPriority w:val="9"/>
    <w:rsid w:val="001E593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F697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F697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F697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F697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F69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697E"/>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1F697E"/>
    <w:pPr>
      <w:spacing w:after="0" w:line="240" w:lineRule="auto"/>
    </w:pPr>
  </w:style>
  <w:style w:type="paragraph" w:styleId="Caption">
    <w:name w:val="caption"/>
    <w:basedOn w:val="Normal"/>
    <w:next w:val="Normal"/>
    <w:uiPriority w:val="35"/>
    <w:unhideWhenUsed/>
    <w:qFormat/>
    <w:rsid w:val="002C5DBB"/>
    <w:pPr>
      <w:spacing w:line="240" w:lineRule="auto"/>
    </w:pPr>
    <w:rPr>
      <w:i/>
      <w:iCs/>
      <w:color w:val="1F497D" w:themeColor="text2"/>
      <w:sz w:val="18"/>
      <w:szCs w:val="18"/>
    </w:rPr>
  </w:style>
  <w:style w:type="paragraph" w:styleId="NormalWeb">
    <w:name w:val="Normal (Web)"/>
    <w:basedOn w:val="Normal"/>
    <w:uiPriority w:val="99"/>
    <w:semiHidden/>
    <w:unhideWhenUsed/>
    <w:rsid w:val="00A920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333748">
      <w:bodyDiv w:val="1"/>
      <w:marLeft w:val="0"/>
      <w:marRight w:val="0"/>
      <w:marTop w:val="0"/>
      <w:marBottom w:val="0"/>
      <w:divBdr>
        <w:top w:val="none" w:sz="0" w:space="0" w:color="auto"/>
        <w:left w:val="none" w:sz="0" w:space="0" w:color="auto"/>
        <w:bottom w:val="none" w:sz="0" w:space="0" w:color="auto"/>
        <w:right w:val="none" w:sz="0" w:space="0" w:color="auto"/>
      </w:divBdr>
    </w:div>
    <w:div w:id="1762603052">
      <w:bodyDiv w:val="1"/>
      <w:marLeft w:val="0"/>
      <w:marRight w:val="0"/>
      <w:marTop w:val="0"/>
      <w:marBottom w:val="0"/>
      <w:divBdr>
        <w:top w:val="none" w:sz="0" w:space="0" w:color="auto"/>
        <w:left w:val="none" w:sz="0" w:space="0" w:color="auto"/>
        <w:bottom w:val="none" w:sz="0" w:space="0" w:color="auto"/>
        <w:right w:val="none" w:sz="0" w:space="0" w:color="auto"/>
      </w:divBdr>
    </w:div>
    <w:div w:id="187669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07/relationships/hdphoto" Target="media/hdphoto1.wdp"/><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A9910DAE043643868819575C690EA3" ma:contentTypeVersion="9" ma:contentTypeDescription="Create a new document." ma:contentTypeScope="" ma:versionID="50d591e74d1a4d0380c34c4591cc7b80">
  <xsd:schema xmlns:xsd="http://www.w3.org/2001/XMLSchema" xmlns:xs="http://www.w3.org/2001/XMLSchema" xmlns:p="http://schemas.microsoft.com/office/2006/metadata/properties" xmlns:ns3="6b859bcc-b066-47ad-8ad1-724e79fb3cfb" xmlns:ns4="d651ca63-a09e-4848-aa61-9bdd423ca364" targetNamespace="http://schemas.microsoft.com/office/2006/metadata/properties" ma:root="true" ma:fieldsID="4549a5eeb8416619f95682912166dce3" ns3:_="" ns4:_="">
    <xsd:import namespace="6b859bcc-b066-47ad-8ad1-724e79fb3cfb"/>
    <xsd:import namespace="d651ca63-a09e-4848-aa61-9bdd423ca3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59bcc-b066-47ad-8ad1-724e79fb3c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51ca63-a09e-4848-aa61-9bdd423ca3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274606-3A91-4B8F-985C-1EB3267A9F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019518-2C5A-414E-ACD5-F5B191793FA3}">
  <ds:schemaRefs>
    <ds:schemaRef ds:uri="http://schemas.microsoft.com/sharepoint/v3/contenttype/forms"/>
  </ds:schemaRefs>
</ds:datastoreItem>
</file>

<file path=customXml/itemProps3.xml><?xml version="1.0" encoding="utf-8"?>
<ds:datastoreItem xmlns:ds="http://schemas.openxmlformats.org/officeDocument/2006/customXml" ds:itemID="{7AE418D8-5BFE-4660-AED1-1D2FC28F7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859bcc-b066-47ad-8ad1-724e79fb3cfb"/>
    <ds:schemaRef ds:uri="d651ca63-a09e-4848-aa61-9bdd423ca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QASIM</dc:creator>
  <cp:keywords/>
  <dc:description/>
  <cp:lastModifiedBy>AHAD QASIM</cp:lastModifiedBy>
  <cp:revision>4</cp:revision>
  <dcterms:created xsi:type="dcterms:W3CDTF">2022-11-02T02:28:00Z</dcterms:created>
  <dcterms:modified xsi:type="dcterms:W3CDTF">2022-11-23T03:44:00Z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0x01010076A9910DAE043643868819575C690EA3</vt:lpwstr>
  </property>
</Properties>
</file>